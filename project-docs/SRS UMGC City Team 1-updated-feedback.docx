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042A2" w14:textId="77777777" w:rsidR="00537170" w:rsidRPr="004E3F29" w:rsidRDefault="00537170">
      <w:pPr>
        <w:pBdr>
          <w:top w:val="single" w:sz="36" w:space="1" w:color="000000"/>
          <w:left w:val="nil"/>
          <w:bottom w:val="nil"/>
          <w:right w:val="nil"/>
          <w:between w:val="nil"/>
        </w:pBdr>
        <w:spacing w:before="280" w:after="0" w:line="360" w:lineRule="auto"/>
        <w:jc w:val="right"/>
        <w:rPr>
          <w:rFonts w:ascii="Times New Roman" w:eastAsia="Times New Roman" w:hAnsi="Times New Roman" w:cs="Times New Roman"/>
          <w:b/>
          <w:color w:val="000000"/>
          <w:sz w:val="40"/>
          <w:szCs w:val="40"/>
        </w:rPr>
      </w:pPr>
      <w:bookmarkStart w:id="0" w:name="_gjdgxs" w:colFirst="0" w:colLast="0"/>
      <w:bookmarkEnd w:id="0"/>
    </w:p>
    <w:p w14:paraId="2968F096" w14:textId="77777777" w:rsidR="00537170" w:rsidRPr="005D6F88" w:rsidRDefault="004E3F29" w:rsidP="005D6F88">
      <w:pPr>
        <w:pStyle w:val="Title"/>
        <w:spacing w:before="280" w:after="0" w:line="360" w:lineRule="auto"/>
        <w:jc w:val="left"/>
        <w:rPr>
          <w:rFonts w:ascii="Times New Roman" w:eastAsia="Times New Roman" w:hAnsi="Times New Roman" w:cs="Times New Roman"/>
          <w:sz w:val="58"/>
          <w:szCs w:val="58"/>
        </w:rPr>
      </w:pPr>
      <w:bookmarkStart w:id="1" w:name="_Hlk35370949"/>
      <w:r w:rsidRPr="005D6F88">
        <w:rPr>
          <w:rFonts w:ascii="Times New Roman" w:eastAsia="Times New Roman" w:hAnsi="Times New Roman" w:cs="Times New Roman"/>
          <w:sz w:val="58"/>
          <w:szCs w:val="58"/>
        </w:rPr>
        <w:t>Software Requirements Specification</w:t>
      </w:r>
    </w:p>
    <w:p w14:paraId="39E269A8" w14:textId="77777777" w:rsidR="00537170" w:rsidRPr="004E3F29" w:rsidRDefault="00537170">
      <w:pPr>
        <w:pStyle w:val="Title"/>
        <w:spacing w:before="280" w:after="0" w:line="360" w:lineRule="auto"/>
        <w:rPr>
          <w:rFonts w:ascii="Times New Roman" w:eastAsia="Times New Roman" w:hAnsi="Times New Roman" w:cs="Times New Roman"/>
          <w:sz w:val="40"/>
          <w:szCs w:val="40"/>
        </w:rPr>
      </w:pPr>
    </w:p>
    <w:p w14:paraId="3DFC3097" w14:textId="77777777" w:rsidR="00537170" w:rsidRPr="005D6F88" w:rsidRDefault="004E3F29">
      <w:pPr>
        <w:pStyle w:val="Title"/>
        <w:spacing w:before="280" w:after="0" w:line="360" w:lineRule="auto"/>
        <w:rPr>
          <w:rFonts w:ascii="Times New Roman" w:eastAsia="Times New Roman" w:hAnsi="Times New Roman" w:cs="Times New Roman"/>
          <w:color w:val="0000FF"/>
          <w:sz w:val="58"/>
          <w:szCs w:val="58"/>
        </w:rPr>
      </w:pPr>
      <w:r w:rsidRPr="005D6F88">
        <w:rPr>
          <w:rFonts w:ascii="Times New Roman" w:eastAsia="Times New Roman" w:hAnsi="Times New Roman" w:cs="Times New Roman"/>
          <w:color w:val="0000FF"/>
          <w:sz w:val="58"/>
          <w:szCs w:val="58"/>
        </w:rPr>
        <w:t>UMGC CITY APPLICATION</w:t>
      </w:r>
    </w:p>
    <w:p w14:paraId="0EE0F38A" w14:textId="77777777" w:rsidR="00537170" w:rsidRPr="004E3F29" w:rsidRDefault="004E3F29">
      <w:pPr>
        <w:pBdr>
          <w:top w:val="nil"/>
          <w:left w:val="nil"/>
          <w:bottom w:val="nil"/>
          <w:right w:val="nil"/>
          <w:between w:val="nil"/>
        </w:pBdr>
        <w:spacing w:before="280" w:after="0" w:line="360" w:lineRule="auto"/>
        <w:jc w:val="right"/>
        <w:rPr>
          <w:rFonts w:ascii="Times New Roman" w:eastAsia="Times New Roman" w:hAnsi="Times New Roman" w:cs="Times New Roman"/>
          <w:b/>
          <w:color w:val="000000"/>
          <w:sz w:val="28"/>
          <w:szCs w:val="28"/>
        </w:rPr>
      </w:pPr>
      <w:r w:rsidRPr="004E3F29">
        <w:rPr>
          <w:rFonts w:ascii="Times New Roman" w:eastAsia="Times New Roman" w:hAnsi="Times New Roman" w:cs="Times New Roman"/>
          <w:b/>
          <w:color w:val="000000"/>
          <w:sz w:val="28"/>
          <w:szCs w:val="28"/>
        </w:rPr>
        <w:t xml:space="preserve">Version </w:t>
      </w:r>
      <w:r w:rsidRPr="00E853E5">
        <w:rPr>
          <w:rFonts w:ascii="Times New Roman" w:eastAsia="Times New Roman" w:hAnsi="Times New Roman" w:cs="Times New Roman"/>
          <w:b/>
          <w:iCs/>
          <w:color w:val="000000" w:themeColor="text1"/>
          <w:sz w:val="28"/>
          <w:szCs w:val="28"/>
        </w:rPr>
        <w:t>1.0</w:t>
      </w:r>
    </w:p>
    <w:p w14:paraId="66EBB113" w14:textId="77777777" w:rsidR="00537170" w:rsidRPr="004E3F29" w:rsidRDefault="004E3F29">
      <w:pPr>
        <w:pBdr>
          <w:top w:val="nil"/>
          <w:left w:val="nil"/>
          <w:bottom w:val="nil"/>
          <w:right w:val="nil"/>
          <w:between w:val="nil"/>
        </w:pBdr>
        <w:spacing w:before="280" w:after="0" w:line="360" w:lineRule="auto"/>
        <w:jc w:val="right"/>
        <w:rPr>
          <w:rFonts w:ascii="Times New Roman" w:eastAsia="Times New Roman" w:hAnsi="Times New Roman" w:cs="Times New Roman"/>
          <w:b/>
          <w:color w:val="0000FF"/>
          <w:sz w:val="28"/>
          <w:szCs w:val="28"/>
        </w:rPr>
      </w:pPr>
      <w:r w:rsidRPr="004E3F29">
        <w:rPr>
          <w:rFonts w:ascii="Times New Roman" w:eastAsia="Times New Roman" w:hAnsi="Times New Roman" w:cs="Times New Roman"/>
          <w:b/>
          <w:color w:val="000000"/>
          <w:sz w:val="28"/>
          <w:szCs w:val="28"/>
        </w:rPr>
        <w:t xml:space="preserve">Prepared by </w:t>
      </w:r>
      <w:r w:rsidRPr="004E3F29">
        <w:rPr>
          <w:rFonts w:ascii="Times New Roman" w:eastAsia="Times New Roman" w:hAnsi="Times New Roman" w:cs="Times New Roman"/>
          <w:b/>
          <w:color w:val="0000FF"/>
          <w:sz w:val="28"/>
          <w:szCs w:val="28"/>
        </w:rPr>
        <w:t>UMGC City Team 1</w:t>
      </w:r>
    </w:p>
    <w:p w14:paraId="7AF50BBA" w14:textId="77777777" w:rsidR="00537170" w:rsidRPr="004E3F29" w:rsidRDefault="004E3F29">
      <w:pPr>
        <w:pBdr>
          <w:top w:val="nil"/>
          <w:left w:val="nil"/>
          <w:bottom w:val="nil"/>
          <w:right w:val="nil"/>
          <w:between w:val="nil"/>
        </w:pBdr>
        <w:spacing w:after="0" w:line="240" w:lineRule="auto"/>
        <w:jc w:val="right"/>
        <w:rPr>
          <w:rFonts w:ascii="Times New Roman" w:eastAsia="Times New Roman" w:hAnsi="Times New Roman" w:cs="Times New Roman"/>
          <w:b/>
          <w:color w:val="000000"/>
          <w:sz w:val="28"/>
          <w:szCs w:val="28"/>
        </w:rPr>
      </w:pPr>
      <w:r w:rsidRPr="004E3F29">
        <w:rPr>
          <w:rFonts w:ascii="Times New Roman" w:eastAsia="Times New Roman" w:hAnsi="Times New Roman" w:cs="Times New Roman"/>
          <w:b/>
          <w:color w:val="000000"/>
          <w:sz w:val="28"/>
          <w:szCs w:val="28"/>
        </w:rPr>
        <w:t>Christy Gilliland</w:t>
      </w:r>
    </w:p>
    <w:p w14:paraId="25CFD901" w14:textId="77777777" w:rsidR="00537170" w:rsidRPr="004E3F29" w:rsidRDefault="004E3F29">
      <w:pPr>
        <w:spacing w:after="0" w:line="240" w:lineRule="auto"/>
        <w:jc w:val="right"/>
        <w:rPr>
          <w:rFonts w:ascii="Times New Roman" w:eastAsia="Times New Roman" w:hAnsi="Times New Roman" w:cs="Times New Roman"/>
          <w:b/>
          <w:sz w:val="28"/>
          <w:szCs w:val="28"/>
        </w:rPr>
      </w:pPr>
      <w:r w:rsidRPr="004E3F29">
        <w:rPr>
          <w:rFonts w:ascii="Times New Roman" w:eastAsia="Times New Roman" w:hAnsi="Times New Roman" w:cs="Times New Roman"/>
          <w:b/>
          <w:sz w:val="28"/>
          <w:szCs w:val="28"/>
        </w:rPr>
        <w:t xml:space="preserve">Daniel </w:t>
      </w:r>
      <w:proofErr w:type="spellStart"/>
      <w:r w:rsidRPr="004E3F29">
        <w:rPr>
          <w:rFonts w:ascii="Times New Roman" w:eastAsia="Times New Roman" w:hAnsi="Times New Roman" w:cs="Times New Roman"/>
          <w:b/>
          <w:sz w:val="28"/>
          <w:szCs w:val="28"/>
        </w:rPr>
        <w:t>Abresch</w:t>
      </w:r>
      <w:proofErr w:type="spellEnd"/>
    </w:p>
    <w:p w14:paraId="31C4CDB6" w14:textId="77777777" w:rsidR="00537170" w:rsidRPr="004E3F29" w:rsidRDefault="004E3F29">
      <w:pPr>
        <w:pBdr>
          <w:top w:val="nil"/>
          <w:left w:val="nil"/>
          <w:bottom w:val="nil"/>
          <w:right w:val="nil"/>
          <w:between w:val="nil"/>
        </w:pBdr>
        <w:spacing w:after="0" w:line="240" w:lineRule="auto"/>
        <w:jc w:val="right"/>
        <w:rPr>
          <w:rFonts w:ascii="Times New Roman" w:eastAsia="Times New Roman" w:hAnsi="Times New Roman" w:cs="Times New Roman"/>
          <w:b/>
          <w:color w:val="000000"/>
          <w:sz w:val="28"/>
          <w:szCs w:val="28"/>
        </w:rPr>
      </w:pPr>
      <w:r w:rsidRPr="004E3F29">
        <w:rPr>
          <w:rFonts w:ascii="Times New Roman" w:eastAsia="Times New Roman" w:hAnsi="Times New Roman" w:cs="Times New Roman"/>
          <w:b/>
          <w:color w:val="000000"/>
          <w:sz w:val="28"/>
          <w:szCs w:val="28"/>
        </w:rPr>
        <w:t xml:space="preserve">Jack </w:t>
      </w:r>
      <w:proofErr w:type="spellStart"/>
      <w:r w:rsidRPr="004E3F29">
        <w:rPr>
          <w:rFonts w:ascii="Times New Roman" w:eastAsia="Times New Roman" w:hAnsi="Times New Roman" w:cs="Times New Roman"/>
          <w:b/>
          <w:color w:val="000000"/>
          <w:sz w:val="28"/>
          <w:szCs w:val="28"/>
        </w:rPr>
        <w:t>Amnuaysirikul</w:t>
      </w:r>
      <w:proofErr w:type="spellEnd"/>
    </w:p>
    <w:p w14:paraId="66148A7E" w14:textId="77777777" w:rsidR="00537170" w:rsidRPr="004E3F29" w:rsidRDefault="004E3F29">
      <w:pPr>
        <w:spacing w:after="0" w:line="240" w:lineRule="auto"/>
        <w:jc w:val="right"/>
        <w:rPr>
          <w:rFonts w:ascii="Times New Roman" w:eastAsia="Times New Roman" w:hAnsi="Times New Roman" w:cs="Times New Roman"/>
          <w:b/>
          <w:sz w:val="28"/>
          <w:szCs w:val="28"/>
        </w:rPr>
      </w:pPr>
      <w:r w:rsidRPr="004E3F29">
        <w:rPr>
          <w:rFonts w:ascii="Times New Roman" w:eastAsia="Times New Roman" w:hAnsi="Times New Roman" w:cs="Times New Roman"/>
          <w:b/>
          <w:sz w:val="28"/>
          <w:szCs w:val="28"/>
        </w:rPr>
        <w:t>Krystina Poling</w:t>
      </w:r>
    </w:p>
    <w:p w14:paraId="3D11F9A3" w14:textId="77777777" w:rsidR="00537170" w:rsidRPr="004E3F29" w:rsidRDefault="004E3F29">
      <w:pPr>
        <w:spacing w:after="0" w:line="240" w:lineRule="auto"/>
        <w:jc w:val="right"/>
        <w:rPr>
          <w:rFonts w:ascii="Times New Roman" w:eastAsia="Times New Roman" w:hAnsi="Times New Roman" w:cs="Times New Roman"/>
          <w:b/>
          <w:sz w:val="28"/>
          <w:szCs w:val="28"/>
        </w:rPr>
      </w:pPr>
      <w:r w:rsidRPr="004E3F29">
        <w:rPr>
          <w:rFonts w:ascii="Times New Roman" w:eastAsia="Times New Roman" w:hAnsi="Times New Roman" w:cs="Times New Roman"/>
          <w:b/>
          <w:sz w:val="28"/>
          <w:szCs w:val="28"/>
        </w:rPr>
        <w:t>Melanie Meek</w:t>
      </w:r>
    </w:p>
    <w:p w14:paraId="75A2B156" w14:textId="77777777" w:rsidR="00537170" w:rsidRPr="004E3F29" w:rsidRDefault="004E3F29">
      <w:pPr>
        <w:spacing w:after="0" w:line="240" w:lineRule="auto"/>
        <w:jc w:val="right"/>
        <w:rPr>
          <w:rFonts w:ascii="Times New Roman" w:eastAsia="Times New Roman" w:hAnsi="Times New Roman" w:cs="Times New Roman"/>
          <w:b/>
          <w:sz w:val="28"/>
          <w:szCs w:val="28"/>
        </w:rPr>
      </w:pPr>
      <w:r w:rsidRPr="004E3F29">
        <w:rPr>
          <w:rFonts w:ascii="Times New Roman" w:eastAsia="Times New Roman" w:hAnsi="Times New Roman" w:cs="Times New Roman"/>
          <w:b/>
          <w:sz w:val="28"/>
          <w:szCs w:val="28"/>
        </w:rPr>
        <w:t>Patience Okereke</w:t>
      </w:r>
    </w:p>
    <w:p w14:paraId="7D7A293F" w14:textId="77777777" w:rsidR="00537170" w:rsidRPr="004E3F29" w:rsidRDefault="004E3F29">
      <w:pPr>
        <w:pBdr>
          <w:top w:val="nil"/>
          <w:left w:val="nil"/>
          <w:bottom w:val="nil"/>
          <w:right w:val="nil"/>
          <w:between w:val="nil"/>
        </w:pBdr>
        <w:spacing w:after="0" w:line="240" w:lineRule="auto"/>
        <w:jc w:val="right"/>
        <w:rPr>
          <w:rFonts w:ascii="Times New Roman" w:eastAsia="Times New Roman" w:hAnsi="Times New Roman" w:cs="Times New Roman"/>
          <w:b/>
          <w:color w:val="000000"/>
          <w:sz w:val="28"/>
          <w:szCs w:val="28"/>
        </w:rPr>
      </w:pPr>
      <w:proofErr w:type="spellStart"/>
      <w:r w:rsidRPr="004E3F29">
        <w:rPr>
          <w:rFonts w:ascii="Times New Roman" w:eastAsia="Times New Roman" w:hAnsi="Times New Roman" w:cs="Times New Roman"/>
          <w:b/>
          <w:color w:val="000000"/>
          <w:sz w:val="28"/>
          <w:szCs w:val="28"/>
        </w:rPr>
        <w:t>Tarig</w:t>
      </w:r>
      <w:proofErr w:type="spellEnd"/>
      <w:r w:rsidRPr="004E3F29">
        <w:rPr>
          <w:rFonts w:ascii="Times New Roman" w:eastAsia="Times New Roman" w:hAnsi="Times New Roman" w:cs="Times New Roman"/>
          <w:b/>
          <w:color w:val="000000"/>
          <w:sz w:val="28"/>
          <w:szCs w:val="28"/>
        </w:rPr>
        <w:t xml:space="preserve"> </w:t>
      </w:r>
      <w:proofErr w:type="spellStart"/>
      <w:r w:rsidRPr="004E3F29">
        <w:rPr>
          <w:rFonts w:ascii="Times New Roman" w:eastAsia="Times New Roman" w:hAnsi="Times New Roman" w:cs="Times New Roman"/>
          <w:b/>
          <w:color w:val="000000"/>
          <w:sz w:val="28"/>
          <w:szCs w:val="28"/>
        </w:rPr>
        <w:t>Abasit</w:t>
      </w:r>
      <w:proofErr w:type="spellEnd"/>
    </w:p>
    <w:p w14:paraId="528D6393" w14:textId="77777777" w:rsidR="00537170" w:rsidRPr="004E3F29" w:rsidRDefault="004E3F29">
      <w:pPr>
        <w:pBdr>
          <w:top w:val="nil"/>
          <w:left w:val="nil"/>
          <w:bottom w:val="nil"/>
          <w:right w:val="nil"/>
          <w:between w:val="nil"/>
        </w:pBdr>
        <w:spacing w:after="0" w:line="240" w:lineRule="auto"/>
        <w:jc w:val="right"/>
        <w:rPr>
          <w:rFonts w:ascii="Times New Roman" w:eastAsia="Times New Roman" w:hAnsi="Times New Roman" w:cs="Times New Roman"/>
          <w:b/>
          <w:color w:val="000000"/>
          <w:sz w:val="28"/>
          <w:szCs w:val="28"/>
        </w:rPr>
      </w:pPr>
      <w:r w:rsidRPr="004E3F29">
        <w:rPr>
          <w:rFonts w:ascii="Times New Roman" w:eastAsia="Times New Roman" w:hAnsi="Times New Roman" w:cs="Times New Roman"/>
          <w:b/>
          <w:color w:val="000000"/>
          <w:sz w:val="28"/>
          <w:szCs w:val="28"/>
        </w:rPr>
        <w:t xml:space="preserve">Ziad </w:t>
      </w:r>
      <w:proofErr w:type="spellStart"/>
      <w:r w:rsidRPr="004E3F29">
        <w:rPr>
          <w:rFonts w:ascii="Times New Roman" w:eastAsia="Times New Roman" w:hAnsi="Times New Roman" w:cs="Times New Roman"/>
          <w:b/>
          <w:color w:val="000000"/>
          <w:sz w:val="28"/>
          <w:szCs w:val="28"/>
        </w:rPr>
        <w:t>Elharaoui</w:t>
      </w:r>
      <w:proofErr w:type="spellEnd"/>
    </w:p>
    <w:p w14:paraId="1531EAD4" w14:textId="77777777" w:rsidR="00537170" w:rsidRPr="004E3F29" w:rsidRDefault="00537170">
      <w:pPr>
        <w:pBdr>
          <w:top w:val="nil"/>
          <w:left w:val="nil"/>
          <w:bottom w:val="nil"/>
          <w:right w:val="nil"/>
          <w:between w:val="nil"/>
        </w:pBdr>
        <w:spacing w:after="0" w:line="240" w:lineRule="auto"/>
        <w:jc w:val="right"/>
        <w:rPr>
          <w:rFonts w:ascii="Times New Roman" w:eastAsia="Times New Roman" w:hAnsi="Times New Roman" w:cs="Times New Roman"/>
          <w:b/>
          <w:color w:val="000000"/>
          <w:sz w:val="28"/>
          <w:szCs w:val="28"/>
        </w:rPr>
      </w:pPr>
    </w:p>
    <w:p w14:paraId="370A7420" w14:textId="77777777" w:rsidR="00537170" w:rsidRPr="004E3F29" w:rsidRDefault="00537170">
      <w:pPr>
        <w:pBdr>
          <w:top w:val="nil"/>
          <w:left w:val="nil"/>
          <w:bottom w:val="nil"/>
          <w:right w:val="nil"/>
          <w:between w:val="nil"/>
        </w:pBdr>
        <w:spacing w:after="0" w:line="240" w:lineRule="auto"/>
        <w:jc w:val="right"/>
        <w:rPr>
          <w:rFonts w:ascii="Times New Roman" w:eastAsia="Times New Roman" w:hAnsi="Times New Roman" w:cs="Times New Roman"/>
          <w:b/>
          <w:color w:val="0000FF"/>
          <w:sz w:val="28"/>
          <w:szCs w:val="28"/>
        </w:rPr>
      </w:pPr>
    </w:p>
    <w:p w14:paraId="6DCF7E45" w14:textId="77777777" w:rsidR="00E71C71" w:rsidRDefault="00E71C71">
      <w:pPr>
        <w:pBdr>
          <w:top w:val="nil"/>
          <w:left w:val="nil"/>
          <w:bottom w:val="nil"/>
          <w:right w:val="nil"/>
          <w:between w:val="nil"/>
        </w:pBdr>
        <w:spacing w:before="280" w:after="0" w:line="360" w:lineRule="auto"/>
        <w:jc w:val="right"/>
        <w:rPr>
          <w:rFonts w:ascii="Times New Roman" w:eastAsia="Times New Roman" w:hAnsi="Times New Roman" w:cs="Times New Roman"/>
          <w:b/>
          <w:color w:val="0000FF"/>
          <w:sz w:val="28"/>
          <w:szCs w:val="28"/>
        </w:rPr>
      </w:pPr>
    </w:p>
    <w:p w14:paraId="1AD563A1" w14:textId="77777777" w:rsidR="00E71C71" w:rsidRDefault="00E71C71">
      <w:pPr>
        <w:pBdr>
          <w:top w:val="nil"/>
          <w:left w:val="nil"/>
          <w:bottom w:val="nil"/>
          <w:right w:val="nil"/>
          <w:between w:val="nil"/>
        </w:pBdr>
        <w:spacing w:before="280" w:after="0" w:line="360" w:lineRule="auto"/>
        <w:jc w:val="right"/>
        <w:rPr>
          <w:rFonts w:ascii="Times New Roman" w:eastAsia="Times New Roman" w:hAnsi="Times New Roman" w:cs="Times New Roman"/>
          <w:b/>
          <w:color w:val="0000FF"/>
          <w:sz w:val="28"/>
          <w:szCs w:val="28"/>
        </w:rPr>
      </w:pPr>
    </w:p>
    <w:p w14:paraId="061E971A" w14:textId="2AAE4680" w:rsidR="00537170" w:rsidRPr="004E3F29" w:rsidRDefault="004E3F29" w:rsidP="00E71C71">
      <w:pPr>
        <w:pBdr>
          <w:top w:val="nil"/>
          <w:left w:val="nil"/>
          <w:bottom w:val="nil"/>
          <w:right w:val="nil"/>
          <w:between w:val="nil"/>
        </w:pBdr>
        <w:spacing w:before="280" w:after="0" w:line="360" w:lineRule="auto"/>
        <w:jc w:val="right"/>
        <w:rPr>
          <w:rFonts w:ascii="Times New Roman" w:eastAsia="Times New Roman" w:hAnsi="Times New Roman" w:cs="Times New Roman"/>
        </w:rPr>
      </w:pPr>
      <w:r w:rsidRPr="00E853E5">
        <w:rPr>
          <w:rFonts w:ascii="Times New Roman" w:eastAsia="Times New Roman" w:hAnsi="Times New Roman" w:cs="Times New Roman"/>
          <w:b/>
          <w:color w:val="000000" w:themeColor="text1"/>
          <w:sz w:val="28"/>
          <w:szCs w:val="28"/>
        </w:rPr>
        <w:t>03/</w:t>
      </w:r>
      <w:r w:rsidR="00F11AF1">
        <w:rPr>
          <w:rFonts w:ascii="Times New Roman" w:eastAsia="Times New Roman" w:hAnsi="Times New Roman" w:cs="Times New Roman"/>
          <w:b/>
          <w:color w:val="000000" w:themeColor="text1"/>
          <w:sz w:val="28"/>
          <w:szCs w:val="28"/>
        </w:rPr>
        <w:t>20</w:t>
      </w:r>
      <w:r w:rsidRPr="00E853E5">
        <w:rPr>
          <w:rFonts w:ascii="Times New Roman" w:eastAsia="Times New Roman" w:hAnsi="Times New Roman" w:cs="Times New Roman"/>
          <w:b/>
          <w:color w:val="000000" w:themeColor="text1"/>
          <w:sz w:val="28"/>
          <w:szCs w:val="28"/>
        </w:rPr>
        <w:t>/2020</w:t>
      </w:r>
      <w:bookmarkEnd w:id="1"/>
      <w:r w:rsidRPr="004E3F29">
        <w:rPr>
          <w:rFonts w:ascii="Times New Roman" w:hAnsi="Times New Roman" w:cs="Times New Roman"/>
        </w:rPr>
        <w:br w:type="page"/>
      </w:r>
    </w:p>
    <w:p w14:paraId="5E976ED3" w14:textId="77777777" w:rsidR="00537170" w:rsidRPr="00163C40" w:rsidRDefault="004E3F29">
      <w:pPr>
        <w:keepNext/>
        <w:keepLines/>
        <w:pBdr>
          <w:top w:val="nil"/>
          <w:left w:val="nil"/>
          <w:bottom w:val="nil"/>
          <w:right w:val="nil"/>
          <w:between w:val="nil"/>
        </w:pBdr>
        <w:spacing w:before="240" w:after="0" w:line="360" w:lineRule="auto"/>
        <w:jc w:val="center"/>
        <w:rPr>
          <w:rFonts w:ascii="Times New Roman" w:eastAsia="Times New Roman" w:hAnsi="Times New Roman" w:cs="Times New Roman"/>
          <w:sz w:val="36"/>
          <w:szCs w:val="24"/>
        </w:rPr>
      </w:pPr>
      <w:r w:rsidRPr="00163C40">
        <w:rPr>
          <w:rFonts w:ascii="Times New Roman" w:eastAsia="Times New Roman" w:hAnsi="Times New Roman" w:cs="Times New Roman"/>
          <w:sz w:val="36"/>
          <w:szCs w:val="24"/>
        </w:rPr>
        <w:lastRenderedPageBreak/>
        <w:t>Contents</w:t>
      </w:r>
    </w:p>
    <w:sdt>
      <w:sdtPr>
        <w:rPr>
          <w:rFonts w:ascii="Times New Roman" w:hAnsi="Times New Roman" w:cs="Times New Roman"/>
          <w:sz w:val="24"/>
          <w:szCs w:val="24"/>
        </w:rPr>
        <w:id w:val="1483970595"/>
        <w:docPartObj>
          <w:docPartGallery w:val="Table of Contents"/>
          <w:docPartUnique/>
        </w:docPartObj>
      </w:sdtPr>
      <w:sdtEndPr>
        <w:rPr>
          <w:sz w:val="22"/>
          <w:szCs w:val="22"/>
        </w:rPr>
      </w:sdtEndPr>
      <w:sdtContent>
        <w:p w14:paraId="4E835641" w14:textId="77777777" w:rsidR="00B05F0C" w:rsidRDefault="0072111B">
          <w:pPr>
            <w:pStyle w:val="TOC1"/>
            <w:rPr>
              <w:rFonts w:asciiTheme="minorHAnsi" w:eastAsiaTheme="minorEastAsia" w:hAnsiTheme="minorHAnsi" w:cstheme="minorBidi"/>
              <w:noProof/>
            </w:rPr>
          </w:pPr>
          <w:r w:rsidRPr="00D35CD3">
            <w:rPr>
              <w:rFonts w:ascii="Times New Roman" w:hAnsi="Times New Roman" w:cs="Times New Roman"/>
              <w:sz w:val="24"/>
              <w:szCs w:val="24"/>
            </w:rPr>
            <w:fldChar w:fldCharType="begin"/>
          </w:r>
          <w:r w:rsidRPr="00D35CD3">
            <w:rPr>
              <w:rFonts w:ascii="Times New Roman" w:hAnsi="Times New Roman" w:cs="Times New Roman"/>
              <w:sz w:val="24"/>
              <w:szCs w:val="24"/>
            </w:rPr>
            <w:instrText xml:space="preserve"> TOC \o "1-2" \h \z \u </w:instrText>
          </w:r>
          <w:r w:rsidRPr="00D35CD3">
            <w:rPr>
              <w:rFonts w:ascii="Times New Roman" w:hAnsi="Times New Roman" w:cs="Times New Roman"/>
              <w:sz w:val="24"/>
              <w:szCs w:val="24"/>
            </w:rPr>
            <w:fldChar w:fldCharType="separate"/>
          </w:r>
          <w:hyperlink w:anchor="_Toc35439568" w:history="1">
            <w:r w:rsidR="00B05F0C" w:rsidRPr="00BD1100">
              <w:rPr>
                <w:rStyle w:val="Hyperlink"/>
                <w:noProof/>
              </w:rPr>
              <w:t>1</w:t>
            </w:r>
            <w:r w:rsidR="00B05F0C">
              <w:rPr>
                <w:rFonts w:asciiTheme="minorHAnsi" w:eastAsiaTheme="minorEastAsia" w:hAnsiTheme="minorHAnsi" w:cstheme="minorBidi"/>
                <w:noProof/>
              </w:rPr>
              <w:tab/>
            </w:r>
            <w:r w:rsidR="00B05F0C" w:rsidRPr="00BD1100">
              <w:rPr>
                <w:rStyle w:val="Hyperlink"/>
                <w:noProof/>
              </w:rPr>
              <w:t>Introduction</w:t>
            </w:r>
            <w:r w:rsidR="00B05F0C">
              <w:rPr>
                <w:noProof/>
                <w:webHidden/>
              </w:rPr>
              <w:tab/>
            </w:r>
            <w:r w:rsidR="00B05F0C">
              <w:rPr>
                <w:noProof/>
                <w:webHidden/>
              </w:rPr>
              <w:fldChar w:fldCharType="begin"/>
            </w:r>
            <w:r w:rsidR="00B05F0C">
              <w:rPr>
                <w:noProof/>
                <w:webHidden/>
              </w:rPr>
              <w:instrText xml:space="preserve"> PAGEREF _Toc35439568 \h </w:instrText>
            </w:r>
            <w:r w:rsidR="00B05F0C">
              <w:rPr>
                <w:noProof/>
                <w:webHidden/>
              </w:rPr>
            </w:r>
            <w:r w:rsidR="00B05F0C">
              <w:rPr>
                <w:noProof/>
                <w:webHidden/>
              </w:rPr>
              <w:fldChar w:fldCharType="separate"/>
            </w:r>
            <w:r w:rsidR="00B05F0C">
              <w:rPr>
                <w:noProof/>
                <w:webHidden/>
              </w:rPr>
              <w:t>4</w:t>
            </w:r>
            <w:r w:rsidR="00B05F0C">
              <w:rPr>
                <w:noProof/>
                <w:webHidden/>
              </w:rPr>
              <w:fldChar w:fldCharType="end"/>
            </w:r>
          </w:hyperlink>
        </w:p>
        <w:p w14:paraId="1F90D0A9" w14:textId="77777777" w:rsidR="00B05F0C" w:rsidRDefault="00740875">
          <w:pPr>
            <w:pStyle w:val="TOC2"/>
            <w:rPr>
              <w:rFonts w:asciiTheme="minorHAnsi" w:eastAsiaTheme="minorEastAsia" w:hAnsiTheme="minorHAnsi" w:cstheme="minorBidi"/>
              <w:noProof/>
            </w:rPr>
          </w:pPr>
          <w:hyperlink w:anchor="_Toc35439569" w:history="1">
            <w:r w:rsidR="00B05F0C" w:rsidRPr="00BD1100">
              <w:rPr>
                <w:rStyle w:val="Hyperlink"/>
                <w:noProof/>
              </w:rPr>
              <w:t>1.1</w:t>
            </w:r>
            <w:r w:rsidR="00B05F0C">
              <w:rPr>
                <w:rFonts w:asciiTheme="minorHAnsi" w:eastAsiaTheme="minorEastAsia" w:hAnsiTheme="minorHAnsi" w:cstheme="minorBidi"/>
                <w:noProof/>
              </w:rPr>
              <w:tab/>
            </w:r>
            <w:r w:rsidR="00B05F0C" w:rsidRPr="00BD1100">
              <w:rPr>
                <w:rStyle w:val="Hyperlink"/>
                <w:noProof/>
              </w:rPr>
              <w:t>Purpose</w:t>
            </w:r>
            <w:r w:rsidR="00B05F0C">
              <w:rPr>
                <w:noProof/>
                <w:webHidden/>
              </w:rPr>
              <w:tab/>
            </w:r>
            <w:r w:rsidR="00B05F0C">
              <w:rPr>
                <w:noProof/>
                <w:webHidden/>
              </w:rPr>
              <w:fldChar w:fldCharType="begin"/>
            </w:r>
            <w:r w:rsidR="00B05F0C">
              <w:rPr>
                <w:noProof/>
                <w:webHidden/>
              </w:rPr>
              <w:instrText xml:space="preserve"> PAGEREF _Toc35439569 \h </w:instrText>
            </w:r>
            <w:r w:rsidR="00B05F0C">
              <w:rPr>
                <w:noProof/>
                <w:webHidden/>
              </w:rPr>
            </w:r>
            <w:r w:rsidR="00B05F0C">
              <w:rPr>
                <w:noProof/>
                <w:webHidden/>
              </w:rPr>
              <w:fldChar w:fldCharType="separate"/>
            </w:r>
            <w:r w:rsidR="00B05F0C">
              <w:rPr>
                <w:noProof/>
                <w:webHidden/>
              </w:rPr>
              <w:t>4</w:t>
            </w:r>
            <w:r w:rsidR="00B05F0C">
              <w:rPr>
                <w:noProof/>
                <w:webHidden/>
              </w:rPr>
              <w:fldChar w:fldCharType="end"/>
            </w:r>
          </w:hyperlink>
        </w:p>
        <w:p w14:paraId="11A19D18" w14:textId="77777777" w:rsidR="00B05F0C" w:rsidRDefault="00740875">
          <w:pPr>
            <w:pStyle w:val="TOC2"/>
            <w:rPr>
              <w:rFonts w:asciiTheme="minorHAnsi" w:eastAsiaTheme="minorEastAsia" w:hAnsiTheme="minorHAnsi" w:cstheme="minorBidi"/>
              <w:noProof/>
            </w:rPr>
          </w:pPr>
          <w:hyperlink w:anchor="_Toc35439570" w:history="1">
            <w:r w:rsidR="00B05F0C" w:rsidRPr="00BD1100">
              <w:rPr>
                <w:rStyle w:val="Hyperlink"/>
                <w:noProof/>
              </w:rPr>
              <w:t>1.2</w:t>
            </w:r>
            <w:r w:rsidR="00B05F0C">
              <w:rPr>
                <w:rFonts w:asciiTheme="minorHAnsi" w:eastAsiaTheme="minorEastAsia" w:hAnsiTheme="minorHAnsi" w:cstheme="minorBidi"/>
                <w:noProof/>
              </w:rPr>
              <w:tab/>
            </w:r>
            <w:r w:rsidR="00B05F0C" w:rsidRPr="00BD1100">
              <w:rPr>
                <w:rStyle w:val="Hyperlink"/>
                <w:noProof/>
              </w:rPr>
              <w:t>Intended Audience</w:t>
            </w:r>
            <w:r w:rsidR="00B05F0C">
              <w:rPr>
                <w:noProof/>
                <w:webHidden/>
              </w:rPr>
              <w:tab/>
            </w:r>
            <w:r w:rsidR="00B05F0C">
              <w:rPr>
                <w:noProof/>
                <w:webHidden/>
              </w:rPr>
              <w:fldChar w:fldCharType="begin"/>
            </w:r>
            <w:r w:rsidR="00B05F0C">
              <w:rPr>
                <w:noProof/>
                <w:webHidden/>
              </w:rPr>
              <w:instrText xml:space="preserve"> PAGEREF _Toc35439570 \h </w:instrText>
            </w:r>
            <w:r w:rsidR="00B05F0C">
              <w:rPr>
                <w:noProof/>
                <w:webHidden/>
              </w:rPr>
            </w:r>
            <w:r w:rsidR="00B05F0C">
              <w:rPr>
                <w:noProof/>
                <w:webHidden/>
              </w:rPr>
              <w:fldChar w:fldCharType="separate"/>
            </w:r>
            <w:r w:rsidR="00B05F0C">
              <w:rPr>
                <w:noProof/>
                <w:webHidden/>
              </w:rPr>
              <w:t>4</w:t>
            </w:r>
            <w:r w:rsidR="00B05F0C">
              <w:rPr>
                <w:noProof/>
                <w:webHidden/>
              </w:rPr>
              <w:fldChar w:fldCharType="end"/>
            </w:r>
          </w:hyperlink>
        </w:p>
        <w:p w14:paraId="00144FF4" w14:textId="77777777" w:rsidR="00B05F0C" w:rsidRDefault="00740875">
          <w:pPr>
            <w:pStyle w:val="TOC2"/>
            <w:rPr>
              <w:rFonts w:asciiTheme="minorHAnsi" w:eastAsiaTheme="minorEastAsia" w:hAnsiTheme="minorHAnsi" w:cstheme="minorBidi"/>
              <w:noProof/>
            </w:rPr>
          </w:pPr>
          <w:hyperlink w:anchor="_Toc35439571" w:history="1">
            <w:r w:rsidR="00B05F0C" w:rsidRPr="00BD1100">
              <w:rPr>
                <w:rStyle w:val="Hyperlink"/>
                <w:noProof/>
              </w:rPr>
              <w:t>1.3</w:t>
            </w:r>
            <w:r w:rsidR="00B05F0C">
              <w:rPr>
                <w:rFonts w:asciiTheme="minorHAnsi" w:eastAsiaTheme="minorEastAsia" w:hAnsiTheme="minorHAnsi" w:cstheme="minorBidi"/>
                <w:noProof/>
              </w:rPr>
              <w:tab/>
            </w:r>
            <w:r w:rsidR="00B05F0C" w:rsidRPr="00BD1100">
              <w:rPr>
                <w:rStyle w:val="Hyperlink"/>
                <w:noProof/>
              </w:rPr>
              <w:t>Product Scope</w:t>
            </w:r>
            <w:r w:rsidR="00B05F0C">
              <w:rPr>
                <w:noProof/>
                <w:webHidden/>
              </w:rPr>
              <w:tab/>
            </w:r>
            <w:r w:rsidR="00B05F0C">
              <w:rPr>
                <w:noProof/>
                <w:webHidden/>
              </w:rPr>
              <w:fldChar w:fldCharType="begin"/>
            </w:r>
            <w:r w:rsidR="00B05F0C">
              <w:rPr>
                <w:noProof/>
                <w:webHidden/>
              </w:rPr>
              <w:instrText xml:space="preserve"> PAGEREF _Toc35439571 \h </w:instrText>
            </w:r>
            <w:r w:rsidR="00B05F0C">
              <w:rPr>
                <w:noProof/>
                <w:webHidden/>
              </w:rPr>
            </w:r>
            <w:r w:rsidR="00B05F0C">
              <w:rPr>
                <w:noProof/>
                <w:webHidden/>
              </w:rPr>
              <w:fldChar w:fldCharType="separate"/>
            </w:r>
            <w:r w:rsidR="00B05F0C">
              <w:rPr>
                <w:noProof/>
                <w:webHidden/>
              </w:rPr>
              <w:t>5</w:t>
            </w:r>
            <w:r w:rsidR="00B05F0C">
              <w:rPr>
                <w:noProof/>
                <w:webHidden/>
              </w:rPr>
              <w:fldChar w:fldCharType="end"/>
            </w:r>
          </w:hyperlink>
        </w:p>
        <w:p w14:paraId="264BF9E4" w14:textId="77777777" w:rsidR="00B05F0C" w:rsidRDefault="00740875">
          <w:pPr>
            <w:pStyle w:val="TOC2"/>
            <w:rPr>
              <w:rFonts w:asciiTheme="minorHAnsi" w:eastAsiaTheme="minorEastAsia" w:hAnsiTheme="minorHAnsi" w:cstheme="minorBidi"/>
              <w:noProof/>
            </w:rPr>
          </w:pPr>
          <w:hyperlink w:anchor="_Toc35439572" w:history="1">
            <w:r w:rsidR="00B05F0C" w:rsidRPr="00BD1100">
              <w:rPr>
                <w:rStyle w:val="Hyperlink"/>
                <w:noProof/>
              </w:rPr>
              <w:t>1.4</w:t>
            </w:r>
            <w:r w:rsidR="00B05F0C">
              <w:rPr>
                <w:rFonts w:asciiTheme="minorHAnsi" w:eastAsiaTheme="minorEastAsia" w:hAnsiTheme="minorHAnsi" w:cstheme="minorBidi"/>
                <w:noProof/>
              </w:rPr>
              <w:tab/>
            </w:r>
            <w:r w:rsidR="00B05F0C" w:rsidRPr="00BD1100">
              <w:rPr>
                <w:rStyle w:val="Hyperlink"/>
                <w:noProof/>
              </w:rPr>
              <w:t>Definitions, Acronyms, and Abbreviations</w:t>
            </w:r>
            <w:r w:rsidR="00B05F0C">
              <w:rPr>
                <w:noProof/>
                <w:webHidden/>
              </w:rPr>
              <w:tab/>
            </w:r>
            <w:r w:rsidR="00B05F0C">
              <w:rPr>
                <w:noProof/>
                <w:webHidden/>
              </w:rPr>
              <w:fldChar w:fldCharType="begin"/>
            </w:r>
            <w:r w:rsidR="00B05F0C">
              <w:rPr>
                <w:noProof/>
                <w:webHidden/>
              </w:rPr>
              <w:instrText xml:space="preserve"> PAGEREF _Toc35439572 \h </w:instrText>
            </w:r>
            <w:r w:rsidR="00B05F0C">
              <w:rPr>
                <w:noProof/>
                <w:webHidden/>
              </w:rPr>
            </w:r>
            <w:r w:rsidR="00B05F0C">
              <w:rPr>
                <w:noProof/>
                <w:webHidden/>
              </w:rPr>
              <w:fldChar w:fldCharType="separate"/>
            </w:r>
            <w:r w:rsidR="00B05F0C">
              <w:rPr>
                <w:noProof/>
                <w:webHidden/>
              </w:rPr>
              <w:t>6</w:t>
            </w:r>
            <w:r w:rsidR="00B05F0C">
              <w:rPr>
                <w:noProof/>
                <w:webHidden/>
              </w:rPr>
              <w:fldChar w:fldCharType="end"/>
            </w:r>
          </w:hyperlink>
        </w:p>
        <w:p w14:paraId="4BBE66C9" w14:textId="77777777" w:rsidR="00B05F0C" w:rsidRDefault="00740875">
          <w:pPr>
            <w:pStyle w:val="TOC2"/>
            <w:rPr>
              <w:rFonts w:asciiTheme="minorHAnsi" w:eastAsiaTheme="minorEastAsia" w:hAnsiTheme="minorHAnsi" w:cstheme="minorBidi"/>
              <w:noProof/>
            </w:rPr>
          </w:pPr>
          <w:hyperlink w:anchor="_Toc35439573" w:history="1">
            <w:r w:rsidR="00B05F0C" w:rsidRPr="00BD1100">
              <w:rPr>
                <w:rStyle w:val="Hyperlink"/>
                <w:noProof/>
              </w:rPr>
              <w:t>1.5</w:t>
            </w:r>
            <w:r w:rsidR="00B05F0C">
              <w:rPr>
                <w:rFonts w:asciiTheme="minorHAnsi" w:eastAsiaTheme="minorEastAsia" w:hAnsiTheme="minorHAnsi" w:cstheme="minorBidi"/>
                <w:noProof/>
              </w:rPr>
              <w:tab/>
            </w:r>
            <w:r w:rsidR="00B05F0C" w:rsidRPr="00BD1100">
              <w:rPr>
                <w:rStyle w:val="Hyperlink"/>
                <w:noProof/>
              </w:rPr>
              <w:t>References</w:t>
            </w:r>
            <w:r w:rsidR="00B05F0C">
              <w:rPr>
                <w:noProof/>
                <w:webHidden/>
              </w:rPr>
              <w:tab/>
            </w:r>
            <w:r w:rsidR="00B05F0C">
              <w:rPr>
                <w:noProof/>
                <w:webHidden/>
              </w:rPr>
              <w:fldChar w:fldCharType="begin"/>
            </w:r>
            <w:r w:rsidR="00B05F0C">
              <w:rPr>
                <w:noProof/>
                <w:webHidden/>
              </w:rPr>
              <w:instrText xml:space="preserve"> PAGEREF _Toc35439573 \h </w:instrText>
            </w:r>
            <w:r w:rsidR="00B05F0C">
              <w:rPr>
                <w:noProof/>
                <w:webHidden/>
              </w:rPr>
            </w:r>
            <w:r w:rsidR="00B05F0C">
              <w:rPr>
                <w:noProof/>
                <w:webHidden/>
              </w:rPr>
              <w:fldChar w:fldCharType="separate"/>
            </w:r>
            <w:r w:rsidR="00B05F0C">
              <w:rPr>
                <w:noProof/>
                <w:webHidden/>
              </w:rPr>
              <w:t>7</w:t>
            </w:r>
            <w:r w:rsidR="00B05F0C">
              <w:rPr>
                <w:noProof/>
                <w:webHidden/>
              </w:rPr>
              <w:fldChar w:fldCharType="end"/>
            </w:r>
          </w:hyperlink>
        </w:p>
        <w:p w14:paraId="627A1505" w14:textId="77777777" w:rsidR="00B05F0C" w:rsidRDefault="00740875">
          <w:pPr>
            <w:pStyle w:val="TOC2"/>
            <w:rPr>
              <w:rFonts w:asciiTheme="minorHAnsi" w:eastAsiaTheme="minorEastAsia" w:hAnsiTheme="minorHAnsi" w:cstheme="minorBidi"/>
              <w:noProof/>
            </w:rPr>
          </w:pPr>
          <w:hyperlink w:anchor="_Toc35439574" w:history="1">
            <w:r w:rsidR="00B05F0C" w:rsidRPr="00BD1100">
              <w:rPr>
                <w:rStyle w:val="Hyperlink"/>
                <w:noProof/>
              </w:rPr>
              <w:t>1.6</w:t>
            </w:r>
            <w:r w:rsidR="00B05F0C">
              <w:rPr>
                <w:rFonts w:asciiTheme="minorHAnsi" w:eastAsiaTheme="minorEastAsia" w:hAnsiTheme="minorHAnsi" w:cstheme="minorBidi"/>
                <w:noProof/>
              </w:rPr>
              <w:tab/>
            </w:r>
            <w:r w:rsidR="00B05F0C" w:rsidRPr="00BD1100">
              <w:rPr>
                <w:rStyle w:val="Hyperlink"/>
                <w:noProof/>
              </w:rPr>
              <w:t>Overview</w:t>
            </w:r>
            <w:r w:rsidR="00B05F0C">
              <w:rPr>
                <w:noProof/>
                <w:webHidden/>
              </w:rPr>
              <w:tab/>
            </w:r>
            <w:r w:rsidR="00B05F0C">
              <w:rPr>
                <w:noProof/>
                <w:webHidden/>
              </w:rPr>
              <w:fldChar w:fldCharType="begin"/>
            </w:r>
            <w:r w:rsidR="00B05F0C">
              <w:rPr>
                <w:noProof/>
                <w:webHidden/>
              </w:rPr>
              <w:instrText xml:space="preserve"> PAGEREF _Toc35439574 \h </w:instrText>
            </w:r>
            <w:r w:rsidR="00B05F0C">
              <w:rPr>
                <w:noProof/>
                <w:webHidden/>
              </w:rPr>
            </w:r>
            <w:r w:rsidR="00B05F0C">
              <w:rPr>
                <w:noProof/>
                <w:webHidden/>
              </w:rPr>
              <w:fldChar w:fldCharType="separate"/>
            </w:r>
            <w:r w:rsidR="00B05F0C">
              <w:rPr>
                <w:noProof/>
                <w:webHidden/>
              </w:rPr>
              <w:t>7</w:t>
            </w:r>
            <w:r w:rsidR="00B05F0C">
              <w:rPr>
                <w:noProof/>
                <w:webHidden/>
              </w:rPr>
              <w:fldChar w:fldCharType="end"/>
            </w:r>
          </w:hyperlink>
        </w:p>
        <w:p w14:paraId="00853F28" w14:textId="77777777" w:rsidR="00B05F0C" w:rsidRDefault="00740875">
          <w:pPr>
            <w:pStyle w:val="TOC1"/>
            <w:rPr>
              <w:rFonts w:asciiTheme="minorHAnsi" w:eastAsiaTheme="minorEastAsia" w:hAnsiTheme="minorHAnsi" w:cstheme="minorBidi"/>
              <w:noProof/>
            </w:rPr>
          </w:pPr>
          <w:hyperlink w:anchor="_Toc35439575" w:history="1">
            <w:r w:rsidR="00B05F0C" w:rsidRPr="00BD1100">
              <w:rPr>
                <w:rStyle w:val="Hyperlink"/>
                <w:noProof/>
              </w:rPr>
              <w:t>2</w:t>
            </w:r>
            <w:r w:rsidR="00B05F0C">
              <w:rPr>
                <w:rFonts w:asciiTheme="minorHAnsi" w:eastAsiaTheme="minorEastAsia" w:hAnsiTheme="minorHAnsi" w:cstheme="minorBidi"/>
                <w:noProof/>
              </w:rPr>
              <w:tab/>
            </w:r>
            <w:r w:rsidR="00B05F0C" w:rsidRPr="00BD1100">
              <w:rPr>
                <w:rStyle w:val="Hyperlink"/>
                <w:noProof/>
              </w:rPr>
              <w:t>Overall Description</w:t>
            </w:r>
            <w:r w:rsidR="00B05F0C">
              <w:rPr>
                <w:noProof/>
                <w:webHidden/>
              </w:rPr>
              <w:tab/>
            </w:r>
            <w:r w:rsidR="00B05F0C">
              <w:rPr>
                <w:noProof/>
                <w:webHidden/>
              </w:rPr>
              <w:fldChar w:fldCharType="begin"/>
            </w:r>
            <w:r w:rsidR="00B05F0C">
              <w:rPr>
                <w:noProof/>
                <w:webHidden/>
              </w:rPr>
              <w:instrText xml:space="preserve"> PAGEREF _Toc35439575 \h </w:instrText>
            </w:r>
            <w:r w:rsidR="00B05F0C">
              <w:rPr>
                <w:noProof/>
                <w:webHidden/>
              </w:rPr>
            </w:r>
            <w:r w:rsidR="00B05F0C">
              <w:rPr>
                <w:noProof/>
                <w:webHidden/>
              </w:rPr>
              <w:fldChar w:fldCharType="separate"/>
            </w:r>
            <w:r w:rsidR="00B05F0C">
              <w:rPr>
                <w:noProof/>
                <w:webHidden/>
              </w:rPr>
              <w:t>7</w:t>
            </w:r>
            <w:r w:rsidR="00B05F0C">
              <w:rPr>
                <w:noProof/>
                <w:webHidden/>
              </w:rPr>
              <w:fldChar w:fldCharType="end"/>
            </w:r>
          </w:hyperlink>
        </w:p>
        <w:p w14:paraId="12D488F2" w14:textId="77777777" w:rsidR="00B05F0C" w:rsidRDefault="00740875">
          <w:pPr>
            <w:pStyle w:val="TOC2"/>
            <w:rPr>
              <w:rFonts w:asciiTheme="minorHAnsi" w:eastAsiaTheme="minorEastAsia" w:hAnsiTheme="minorHAnsi" w:cstheme="minorBidi"/>
              <w:noProof/>
            </w:rPr>
          </w:pPr>
          <w:hyperlink w:anchor="_Toc35439577" w:history="1">
            <w:r w:rsidR="00B05F0C" w:rsidRPr="00BD1100">
              <w:rPr>
                <w:rStyle w:val="Hyperlink"/>
                <w:noProof/>
              </w:rPr>
              <w:t>2.1</w:t>
            </w:r>
            <w:r w:rsidR="00B05F0C">
              <w:rPr>
                <w:rFonts w:asciiTheme="minorHAnsi" w:eastAsiaTheme="minorEastAsia" w:hAnsiTheme="minorHAnsi" w:cstheme="minorBidi"/>
                <w:noProof/>
              </w:rPr>
              <w:tab/>
            </w:r>
            <w:r w:rsidR="00B05F0C" w:rsidRPr="00BD1100">
              <w:rPr>
                <w:rStyle w:val="Hyperlink"/>
                <w:noProof/>
              </w:rPr>
              <w:t>Product Perspective</w:t>
            </w:r>
            <w:r w:rsidR="00B05F0C">
              <w:rPr>
                <w:noProof/>
                <w:webHidden/>
              </w:rPr>
              <w:tab/>
            </w:r>
            <w:r w:rsidR="00B05F0C">
              <w:rPr>
                <w:noProof/>
                <w:webHidden/>
              </w:rPr>
              <w:fldChar w:fldCharType="begin"/>
            </w:r>
            <w:r w:rsidR="00B05F0C">
              <w:rPr>
                <w:noProof/>
                <w:webHidden/>
              </w:rPr>
              <w:instrText xml:space="preserve"> PAGEREF _Toc35439577 \h </w:instrText>
            </w:r>
            <w:r w:rsidR="00B05F0C">
              <w:rPr>
                <w:noProof/>
                <w:webHidden/>
              </w:rPr>
            </w:r>
            <w:r w:rsidR="00B05F0C">
              <w:rPr>
                <w:noProof/>
                <w:webHidden/>
              </w:rPr>
              <w:fldChar w:fldCharType="separate"/>
            </w:r>
            <w:r w:rsidR="00B05F0C">
              <w:rPr>
                <w:noProof/>
                <w:webHidden/>
              </w:rPr>
              <w:t>7</w:t>
            </w:r>
            <w:r w:rsidR="00B05F0C">
              <w:rPr>
                <w:noProof/>
                <w:webHidden/>
              </w:rPr>
              <w:fldChar w:fldCharType="end"/>
            </w:r>
          </w:hyperlink>
        </w:p>
        <w:p w14:paraId="7E967438" w14:textId="77777777" w:rsidR="00B05F0C" w:rsidRDefault="00740875">
          <w:pPr>
            <w:pStyle w:val="TOC2"/>
            <w:rPr>
              <w:rFonts w:asciiTheme="minorHAnsi" w:eastAsiaTheme="minorEastAsia" w:hAnsiTheme="minorHAnsi" w:cstheme="minorBidi"/>
              <w:noProof/>
            </w:rPr>
          </w:pPr>
          <w:hyperlink w:anchor="_Toc35439578" w:history="1">
            <w:r w:rsidR="00B05F0C" w:rsidRPr="00BD1100">
              <w:rPr>
                <w:rStyle w:val="Hyperlink"/>
                <w:noProof/>
              </w:rPr>
              <w:t>2.2</w:t>
            </w:r>
            <w:r w:rsidR="00B05F0C">
              <w:rPr>
                <w:rFonts w:asciiTheme="minorHAnsi" w:eastAsiaTheme="minorEastAsia" w:hAnsiTheme="minorHAnsi" w:cstheme="minorBidi"/>
                <w:noProof/>
              </w:rPr>
              <w:tab/>
            </w:r>
            <w:r w:rsidR="00B05F0C" w:rsidRPr="00BD1100">
              <w:rPr>
                <w:rStyle w:val="Hyperlink"/>
                <w:noProof/>
              </w:rPr>
              <w:t>Product Functions</w:t>
            </w:r>
            <w:r w:rsidR="00B05F0C">
              <w:rPr>
                <w:noProof/>
                <w:webHidden/>
              </w:rPr>
              <w:tab/>
            </w:r>
            <w:r w:rsidR="00B05F0C">
              <w:rPr>
                <w:noProof/>
                <w:webHidden/>
              </w:rPr>
              <w:fldChar w:fldCharType="begin"/>
            </w:r>
            <w:r w:rsidR="00B05F0C">
              <w:rPr>
                <w:noProof/>
                <w:webHidden/>
              </w:rPr>
              <w:instrText xml:space="preserve"> PAGEREF _Toc35439578 \h </w:instrText>
            </w:r>
            <w:r w:rsidR="00B05F0C">
              <w:rPr>
                <w:noProof/>
                <w:webHidden/>
              </w:rPr>
            </w:r>
            <w:r w:rsidR="00B05F0C">
              <w:rPr>
                <w:noProof/>
                <w:webHidden/>
              </w:rPr>
              <w:fldChar w:fldCharType="separate"/>
            </w:r>
            <w:r w:rsidR="00B05F0C">
              <w:rPr>
                <w:noProof/>
                <w:webHidden/>
              </w:rPr>
              <w:t>9</w:t>
            </w:r>
            <w:r w:rsidR="00B05F0C">
              <w:rPr>
                <w:noProof/>
                <w:webHidden/>
              </w:rPr>
              <w:fldChar w:fldCharType="end"/>
            </w:r>
          </w:hyperlink>
        </w:p>
        <w:p w14:paraId="6CF5788C" w14:textId="77777777" w:rsidR="00B05F0C" w:rsidRDefault="00740875">
          <w:pPr>
            <w:pStyle w:val="TOC2"/>
            <w:rPr>
              <w:rFonts w:asciiTheme="minorHAnsi" w:eastAsiaTheme="minorEastAsia" w:hAnsiTheme="minorHAnsi" w:cstheme="minorBidi"/>
              <w:noProof/>
            </w:rPr>
          </w:pPr>
          <w:hyperlink w:anchor="_Toc35439579" w:history="1">
            <w:r w:rsidR="00B05F0C" w:rsidRPr="00BD1100">
              <w:rPr>
                <w:rStyle w:val="Hyperlink"/>
                <w:noProof/>
              </w:rPr>
              <w:t>2.3</w:t>
            </w:r>
            <w:r w:rsidR="00B05F0C">
              <w:rPr>
                <w:rFonts w:asciiTheme="minorHAnsi" w:eastAsiaTheme="minorEastAsia" w:hAnsiTheme="minorHAnsi" w:cstheme="minorBidi"/>
                <w:noProof/>
              </w:rPr>
              <w:tab/>
            </w:r>
            <w:r w:rsidR="00B05F0C" w:rsidRPr="00BD1100">
              <w:rPr>
                <w:rStyle w:val="Hyperlink"/>
                <w:noProof/>
              </w:rPr>
              <w:t>User Classes and Characteristics</w:t>
            </w:r>
            <w:r w:rsidR="00B05F0C">
              <w:rPr>
                <w:noProof/>
                <w:webHidden/>
              </w:rPr>
              <w:tab/>
            </w:r>
            <w:r w:rsidR="00B05F0C">
              <w:rPr>
                <w:noProof/>
                <w:webHidden/>
              </w:rPr>
              <w:fldChar w:fldCharType="begin"/>
            </w:r>
            <w:r w:rsidR="00B05F0C">
              <w:rPr>
                <w:noProof/>
                <w:webHidden/>
              </w:rPr>
              <w:instrText xml:space="preserve"> PAGEREF _Toc35439579 \h </w:instrText>
            </w:r>
            <w:r w:rsidR="00B05F0C">
              <w:rPr>
                <w:noProof/>
                <w:webHidden/>
              </w:rPr>
            </w:r>
            <w:r w:rsidR="00B05F0C">
              <w:rPr>
                <w:noProof/>
                <w:webHidden/>
              </w:rPr>
              <w:fldChar w:fldCharType="separate"/>
            </w:r>
            <w:r w:rsidR="00B05F0C">
              <w:rPr>
                <w:noProof/>
                <w:webHidden/>
              </w:rPr>
              <w:t>10</w:t>
            </w:r>
            <w:r w:rsidR="00B05F0C">
              <w:rPr>
                <w:noProof/>
                <w:webHidden/>
              </w:rPr>
              <w:fldChar w:fldCharType="end"/>
            </w:r>
          </w:hyperlink>
        </w:p>
        <w:p w14:paraId="201E802F" w14:textId="77777777" w:rsidR="00B05F0C" w:rsidRDefault="00740875">
          <w:pPr>
            <w:pStyle w:val="TOC2"/>
            <w:rPr>
              <w:rFonts w:asciiTheme="minorHAnsi" w:eastAsiaTheme="minorEastAsia" w:hAnsiTheme="minorHAnsi" w:cstheme="minorBidi"/>
              <w:noProof/>
            </w:rPr>
          </w:pPr>
          <w:hyperlink w:anchor="_Toc35439580" w:history="1">
            <w:r w:rsidR="00B05F0C" w:rsidRPr="00BD1100">
              <w:rPr>
                <w:rStyle w:val="Hyperlink"/>
                <w:noProof/>
              </w:rPr>
              <w:t>2.4</w:t>
            </w:r>
            <w:r w:rsidR="00B05F0C">
              <w:rPr>
                <w:rFonts w:asciiTheme="minorHAnsi" w:eastAsiaTheme="minorEastAsia" w:hAnsiTheme="minorHAnsi" w:cstheme="minorBidi"/>
                <w:noProof/>
              </w:rPr>
              <w:tab/>
            </w:r>
            <w:r w:rsidR="00B05F0C" w:rsidRPr="00BD1100">
              <w:rPr>
                <w:rStyle w:val="Hyperlink"/>
                <w:noProof/>
              </w:rPr>
              <w:t>Constraints</w:t>
            </w:r>
            <w:r w:rsidR="00B05F0C">
              <w:rPr>
                <w:noProof/>
                <w:webHidden/>
              </w:rPr>
              <w:tab/>
            </w:r>
            <w:r w:rsidR="00B05F0C">
              <w:rPr>
                <w:noProof/>
                <w:webHidden/>
              </w:rPr>
              <w:fldChar w:fldCharType="begin"/>
            </w:r>
            <w:r w:rsidR="00B05F0C">
              <w:rPr>
                <w:noProof/>
                <w:webHidden/>
              </w:rPr>
              <w:instrText xml:space="preserve"> PAGEREF _Toc35439580 \h </w:instrText>
            </w:r>
            <w:r w:rsidR="00B05F0C">
              <w:rPr>
                <w:noProof/>
                <w:webHidden/>
              </w:rPr>
            </w:r>
            <w:r w:rsidR="00B05F0C">
              <w:rPr>
                <w:noProof/>
                <w:webHidden/>
              </w:rPr>
              <w:fldChar w:fldCharType="separate"/>
            </w:r>
            <w:r w:rsidR="00B05F0C">
              <w:rPr>
                <w:noProof/>
                <w:webHidden/>
              </w:rPr>
              <w:t>10</w:t>
            </w:r>
            <w:r w:rsidR="00B05F0C">
              <w:rPr>
                <w:noProof/>
                <w:webHidden/>
              </w:rPr>
              <w:fldChar w:fldCharType="end"/>
            </w:r>
          </w:hyperlink>
        </w:p>
        <w:p w14:paraId="4D283F26" w14:textId="77777777" w:rsidR="00B05F0C" w:rsidRDefault="00740875">
          <w:pPr>
            <w:pStyle w:val="TOC2"/>
            <w:rPr>
              <w:rFonts w:asciiTheme="minorHAnsi" w:eastAsiaTheme="minorEastAsia" w:hAnsiTheme="minorHAnsi" w:cstheme="minorBidi"/>
              <w:noProof/>
            </w:rPr>
          </w:pPr>
          <w:hyperlink w:anchor="_Toc35439581" w:history="1">
            <w:r w:rsidR="00B05F0C" w:rsidRPr="00BD1100">
              <w:rPr>
                <w:rStyle w:val="Hyperlink"/>
                <w:noProof/>
              </w:rPr>
              <w:t>2.5</w:t>
            </w:r>
            <w:r w:rsidR="00B05F0C">
              <w:rPr>
                <w:rFonts w:asciiTheme="minorHAnsi" w:eastAsiaTheme="minorEastAsia" w:hAnsiTheme="minorHAnsi" w:cstheme="minorBidi"/>
                <w:noProof/>
              </w:rPr>
              <w:tab/>
            </w:r>
            <w:r w:rsidR="00B05F0C" w:rsidRPr="00BD1100">
              <w:rPr>
                <w:rStyle w:val="Hyperlink"/>
                <w:noProof/>
              </w:rPr>
              <w:t>Assumptions and Dependencies</w:t>
            </w:r>
            <w:r w:rsidR="00B05F0C">
              <w:rPr>
                <w:noProof/>
                <w:webHidden/>
              </w:rPr>
              <w:tab/>
            </w:r>
            <w:r w:rsidR="00B05F0C">
              <w:rPr>
                <w:noProof/>
                <w:webHidden/>
              </w:rPr>
              <w:fldChar w:fldCharType="begin"/>
            </w:r>
            <w:r w:rsidR="00B05F0C">
              <w:rPr>
                <w:noProof/>
                <w:webHidden/>
              </w:rPr>
              <w:instrText xml:space="preserve"> PAGEREF _Toc35439581 \h </w:instrText>
            </w:r>
            <w:r w:rsidR="00B05F0C">
              <w:rPr>
                <w:noProof/>
                <w:webHidden/>
              </w:rPr>
            </w:r>
            <w:r w:rsidR="00B05F0C">
              <w:rPr>
                <w:noProof/>
                <w:webHidden/>
              </w:rPr>
              <w:fldChar w:fldCharType="separate"/>
            </w:r>
            <w:r w:rsidR="00B05F0C">
              <w:rPr>
                <w:noProof/>
                <w:webHidden/>
              </w:rPr>
              <w:t>10</w:t>
            </w:r>
            <w:r w:rsidR="00B05F0C">
              <w:rPr>
                <w:noProof/>
                <w:webHidden/>
              </w:rPr>
              <w:fldChar w:fldCharType="end"/>
            </w:r>
          </w:hyperlink>
        </w:p>
        <w:p w14:paraId="1C0B77DD" w14:textId="77777777" w:rsidR="00B05F0C" w:rsidRDefault="00740875">
          <w:pPr>
            <w:pStyle w:val="TOC2"/>
            <w:rPr>
              <w:rFonts w:asciiTheme="minorHAnsi" w:eastAsiaTheme="minorEastAsia" w:hAnsiTheme="minorHAnsi" w:cstheme="minorBidi"/>
              <w:noProof/>
            </w:rPr>
          </w:pPr>
          <w:hyperlink w:anchor="_Toc35439582" w:history="1">
            <w:r w:rsidR="00B05F0C" w:rsidRPr="00BD1100">
              <w:rPr>
                <w:rStyle w:val="Hyperlink"/>
                <w:noProof/>
              </w:rPr>
              <w:t>2.6</w:t>
            </w:r>
            <w:r w:rsidR="00B05F0C">
              <w:rPr>
                <w:rFonts w:asciiTheme="minorHAnsi" w:eastAsiaTheme="minorEastAsia" w:hAnsiTheme="minorHAnsi" w:cstheme="minorBidi"/>
                <w:noProof/>
              </w:rPr>
              <w:tab/>
            </w:r>
            <w:r w:rsidR="00B05F0C" w:rsidRPr="00BD1100">
              <w:rPr>
                <w:rStyle w:val="Hyperlink"/>
                <w:noProof/>
              </w:rPr>
              <w:t>Apportioning of Requirements</w:t>
            </w:r>
            <w:r w:rsidR="00B05F0C">
              <w:rPr>
                <w:noProof/>
                <w:webHidden/>
              </w:rPr>
              <w:tab/>
            </w:r>
            <w:r w:rsidR="00B05F0C">
              <w:rPr>
                <w:noProof/>
                <w:webHidden/>
              </w:rPr>
              <w:fldChar w:fldCharType="begin"/>
            </w:r>
            <w:r w:rsidR="00B05F0C">
              <w:rPr>
                <w:noProof/>
                <w:webHidden/>
              </w:rPr>
              <w:instrText xml:space="preserve"> PAGEREF _Toc35439582 \h </w:instrText>
            </w:r>
            <w:r w:rsidR="00B05F0C">
              <w:rPr>
                <w:noProof/>
                <w:webHidden/>
              </w:rPr>
            </w:r>
            <w:r w:rsidR="00B05F0C">
              <w:rPr>
                <w:noProof/>
                <w:webHidden/>
              </w:rPr>
              <w:fldChar w:fldCharType="separate"/>
            </w:r>
            <w:r w:rsidR="00B05F0C">
              <w:rPr>
                <w:noProof/>
                <w:webHidden/>
              </w:rPr>
              <w:t>11</w:t>
            </w:r>
            <w:r w:rsidR="00B05F0C">
              <w:rPr>
                <w:noProof/>
                <w:webHidden/>
              </w:rPr>
              <w:fldChar w:fldCharType="end"/>
            </w:r>
          </w:hyperlink>
        </w:p>
        <w:p w14:paraId="7F0211B4" w14:textId="77777777" w:rsidR="00B05F0C" w:rsidRDefault="00740875">
          <w:pPr>
            <w:pStyle w:val="TOC1"/>
            <w:rPr>
              <w:rFonts w:asciiTheme="minorHAnsi" w:eastAsiaTheme="minorEastAsia" w:hAnsiTheme="minorHAnsi" w:cstheme="minorBidi"/>
              <w:noProof/>
            </w:rPr>
          </w:pPr>
          <w:hyperlink w:anchor="_Toc35439583" w:history="1">
            <w:r w:rsidR="00B05F0C" w:rsidRPr="00BD1100">
              <w:rPr>
                <w:rStyle w:val="Hyperlink"/>
                <w:noProof/>
              </w:rPr>
              <w:t>3</w:t>
            </w:r>
            <w:r w:rsidR="00B05F0C">
              <w:rPr>
                <w:rFonts w:asciiTheme="minorHAnsi" w:eastAsiaTheme="minorEastAsia" w:hAnsiTheme="minorHAnsi" w:cstheme="minorBidi"/>
                <w:noProof/>
              </w:rPr>
              <w:tab/>
            </w:r>
            <w:r w:rsidR="00B05F0C" w:rsidRPr="00BD1100">
              <w:rPr>
                <w:rStyle w:val="Hyperlink"/>
                <w:noProof/>
              </w:rPr>
              <w:t>Specific Requirements</w:t>
            </w:r>
            <w:r w:rsidR="00B05F0C">
              <w:rPr>
                <w:noProof/>
                <w:webHidden/>
              </w:rPr>
              <w:tab/>
            </w:r>
            <w:r w:rsidR="00B05F0C">
              <w:rPr>
                <w:noProof/>
                <w:webHidden/>
              </w:rPr>
              <w:fldChar w:fldCharType="begin"/>
            </w:r>
            <w:r w:rsidR="00B05F0C">
              <w:rPr>
                <w:noProof/>
                <w:webHidden/>
              </w:rPr>
              <w:instrText xml:space="preserve"> PAGEREF _Toc35439583 \h </w:instrText>
            </w:r>
            <w:r w:rsidR="00B05F0C">
              <w:rPr>
                <w:noProof/>
                <w:webHidden/>
              </w:rPr>
            </w:r>
            <w:r w:rsidR="00B05F0C">
              <w:rPr>
                <w:noProof/>
                <w:webHidden/>
              </w:rPr>
              <w:fldChar w:fldCharType="separate"/>
            </w:r>
            <w:r w:rsidR="00B05F0C">
              <w:rPr>
                <w:noProof/>
                <w:webHidden/>
              </w:rPr>
              <w:t>13</w:t>
            </w:r>
            <w:r w:rsidR="00B05F0C">
              <w:rPr>
                <w:noProof/>
                <w:webHidden/>
              </w:rPr>
              <w:fldChar w:fldCharType="end"/>
            </w:r>
          </w:hyperlink>
        </w:p>
        <w:p w14:paraId="0D6E1DFB" w14:textId="77777777" w:rsidR="00B05F0C" w:rsidRDefault="00740875">
          <w:pPr>
            <w:pStyle w:val="TOC2"/>
            <w:rPr>
              <w:rFonts w:asciiTheme="minorHAnsi" w:eastAsiaTheme="minorEastAsia" w:hAnsiTheme="minorHAnsi" w:cstheme="minorBidi"/>
              <w:noProof/>
            </w:rPr>
          </w:pPr>
          <w:hyperlink w:anchor="_Toc35439585" w:history="1">
            <w:r w:rsidR="00B05F0C" w:rsidRPr="00BD1100">
              <w:rPr>
                <w:rStyle w:val="Hyperlink"/>
                <w:noProof/>
              </w:rPr>
              <w:t>3.1</w:t>
            </w:r>
            <w:r w:rsidR="00B05F0C">
              <w:rPr>
                <w:rFonts w:asciiTheme="minorHAnsi" w:eastAsiaTheme="minorEastAsia" w:hAnsiTheme="minorHAnsi" w:cstheme="minorBidi"/>
                <w:noProof/>
              </w:rPr>
              <w:tab/>
            </w:r>
            <w:r w:rsidR="00B05F0C" w:rsidRPr="00BD1100">
              <w:rPr>
                <w:rStyle w:val="Hyperlink"/>
                <w:noProof/>
              </w:rPr>
              <w:t>External Interface Requirements</w:t>
            </w:r>
            <w:r w:rsidR="00B05F0C">
              <w:rPr>
                <w:noProof/>
                <w:webHidden/>
              </w:rPr>
              <w:tab/>
            </w:r>
            <w:r w:rsidR="00B05F0C">
              <w:rPr>
                <w:noProof/>
                <w:webHidden/>
              </w:rPr>
              <w:fldChar w:fldCharType="begin"/>
            </w:r>
            <w:r w:rsidR="00B05F0C">
              <w:rPr>
                <w:noProof/>
                <w:webHidden/>
              </w:rPr>
              <w:instrText xml:space="preserve"> PAGEREF _Toc35439585 \h </w:instrText>
            </w:r>
            <w:r w:rsidR="00B05F0C">
              <w:rPr>
                <w:noProof/>
                <w:webHidden/>
              </w:rPr>
            </w:r>
            <w:r w:rsidR="00B05F0C">
              <w:rPr>
                <w:noProof/>
                <w:webHidden/>
              </w:rPr>
              <w:fldChar w:fldCharType="separate"/>
            </w:r>
            <w:r w:rsidR="00B05F0C">
              <w:rPr>
                <w:noProof/>
                <w:webHidden/>
              </w:rPr>
              <w:t>13</w:t>
            </w:r>
            <w:r w:rsidR="00B05F0C">
              <w:rPr>
                <w:noProof/>
                <w:webHidden/>
              </w:rPr>
              <w:fldChar w:fldCharType="end"/>
            </w:r>
          </w:hyperlink>
        </w:p>
        <w:p w14:paraId="5480D5C3" w14:textId="77777777" w:rsidR="00B05F0C" w:rsidRDefault="00740875">
          <w:pPr>
            <w:pStyle w:val="TOC2"/>
            <w:rPr>
              <w:rFonts w:asciiTheme="minorHAnsi" w:eastAsiaTheme="minorEastAsia" w:hAnsiTheme="minorHAnsi" w:cstheme="minorBidi"/>
              <w:noProof/>
            </w:rPr>
          </w:pPr>
          <w:hyperlink w:anchor="_Toc35439586" w:history="1">
            <w:r w:rsidR="00B05F0C" w:rsidRPr="00BD1100">
              <w:rPr>
                <w:rStyle w:val="Hyperlink"/>
                <w:noProof/>
              </w:rPr>
              <w:t>3.2</w:t>
            </w:r>
            <w:r w:rsidR="00B05F0C">
              <w:rPr>
                <w:rFonts w:asciiTheme="minorHAnsi" w:eastAsiaTheme="minorEastAsia" w:hAnsiTheme="minorHAnsi" w:cstheme="minorBidi"/>
                <w:noProof/>
              </w:rPr>
              <w:tab/>
            </w:r>
            <w:r w:rsidR="00B05F0C" w:rsidRPr="00BD1100">
              <w:rPr>
                <w:rStyle w:val="Hyperlink"/>
                <w:noProof/>
              </w:rPr>
              <w:t>System Features/Modules</w:t>
            </w:r>
            <w:r w:rsidR="00B05F0C">
              <w:rPr>
                <w:noProof/>
                <w:webHidden/>
              </w:rPr>
              <w:tab/>
            </w:r>
            <w:r w:rsidR="00B05F0C">
              <w:rPr>
                <w:noProof/>
                <w:webHidden/>
              </w:rPr>
              <w:fldChar w:fldCharType="begin"/>
            </w:r>
            <w:r w:rsidR="00B05F0C">
              <w:rPr>
                <w:noProof/>
                <w:webHidden/>
              </w:rPr>
              <w:instrText xml:space="preserve"> PAGEREF _Toc35439586 \h </w:instrText>
            </w:r>
            <w:r w:rsidR="00B05F0C">
              <w:rPr>
                <w:noProof/>
                <w:webHidden/>
              </w:rPr>
            </w:r>
            <w:r w:rsidR="00B05F0C">
              <w:rPr>
                <w:noProof/>
                <w:webHidden/>
              </w:rPr>
              <w:fldChar w:fldCharType="separate"/>
            </w:r>
            <w:r w:rsidR="00B05F0C">
              <w:rPr>
                <w:noProof/>
                <w:webHidden/>
              </w:rPr>
              <w:t>17</w:t>
            </w:r>
            <w:r w:rsidR="00B05F0C">
              <w:rPr>
                <w:noProof/>
                <w:webHidden/>
              </w:rPr>
              <w:fldChar w:fldCharType="end"/>
            </w:r>
          </w:hyperlink>
        </w:p>
        <w:p w14:paraId="6D9580CA" w14:textId="77777777" w:rsidR="00B05F0C" w:rsidRDefault="00740875">
          <w:pPr>
            <w:pStyle w:val="TOC2"/>
            <w:rPr>
              <w:rFonts w:asciiTheme="minorHAnsi" w:eastAsiaTheme="minorEastAsia" w:hAnsiTheme="minorHAnsi" w:cstheme="minorBidi"/>
              <w:noProof/>
            </w:rPr>
          </w:pPr>
          <w:hyperlink w:anchor="_Toc35439589" w:history="1">
            <w:r w:rsidR="00B05F0C" w:rsidRPr="00BD1100">
              <w:rPr>
                <w:rStyle w:val="Hyperlink"/>
                <w:noProof/>
              </w:rPr>
              <w:t>3.3    Design and Implementation Constraints</w:t>
            </w:r>
            <w:r w:rsidR="00B05F0C">
              <w:rPr>
                <w:noProof/>
                <w:webHidden/>
              </w:rPr>
              <w:tab/>
            </w:r>
            <w:r w:rsidR="00B05F0C">
              <w:rPr>
                <w:noProof/>
                <w:webHidden/>
              </w:rPr>
              <w:fldChar w:fldCharType="begin"/>
            </w:r>
            <w:r w:rsidR="00B05F0C">
              <w:rPr>
                <w:noProof/>
                <w:webHidden/>
              </w:rPr>
              <w:instrText xml:space="preserve"> PAGEREF _Toc35439589 \h </w:instrText>
            </w:r>
            <w:r w:rsidR="00B05F0C">
              <w:rPr>
                <w:noProof/>
                <w:webHidden/>
              </w:rPr>
            </w:r>
            <w:r w:rsidR="00B05F0C">
              <w:rPr>
                <w:noProof/>
                <w:webHidden/>
              </w:rPr>
              <w:fldChar w:fldCharType="separate"/>
            </w:r>
            <w:r w:rsidR="00B05F0C">
              <w:rPr>
                <w:noProof/>
                <w:webHidden/>
              </w:rPr>
              <w:t>33</w:t>
            </w:r>
            <w:r w:rsidR="00B05F0C">
              <w:rPr>
                <w:noProof/>
                <w:webHidden/>
              </w:rPr>
              <w:fldChar w:fldCharType="end"/>
            </w:r>
          </w:hyperlink>
        </w:p>
        <w:p w14:paraId="1B7AB541" w14:textId="77777777" w:rsidR="00B05F0C" w:rsidRDefault="00740875">
          <w:pPr>
            <w:pStyle w:val="TOC2"/>
            <w:rPr>
              <w:rFonts w:asciiTheme="minorHAnsi" w:eastAsiaTheme="minorEastAsia" w:hAnsiTheme="minorHAnsi" w:cstheme="minorBidi"/>
              <w:noProof/>
            </w:rPr>
          </w:pPr>
          <w:hyperlink w:anchor="_Toc35439590" w:history="1">
            <w:r w:rsidR="00B05F0C" w:rsidRPr="00BD1100">
              <w:rPr>
                <w:rStyle w:val="Hyperlink"/>
                <w:noProof/>
              </w:rPr>
              <w:t>3.4</w:t>
            </w:r>
            <w:r w:rsidR="00B05F0C">
              <w:rPr>
                <w:rFonts w:asciiTheme="minorHAnsi" w:eastAsiaTheme="minorEastAsia" w:hAnsiTheme="minorHAnsi" w:cstheme="minorBidi"/>
                <w:noProof/>
              </w:rPr>
              <w:tab/>
            </w:r>
            <w:r w:rsidR="00B05F0C" w:rsidRPr="00BD1100">
              <w:rPr>
                <w:rStyle w:val="Hyperlink"/>
                <w:noProof/>
              </w:rPr>
              <w:t>User Documentation</w:t>
            </w:r>
            <w:r w:rsidR="00B05F0C">
              <w:rPr>
                <w:noProof/>
                <w:webHidden/>
              </w:rPr>
              <w:tab/>
            </w:r>
            <w:r w:rsidR="00B05F0C">
              <w:rPr>
                <w:noProof/>
                <w:webHidden/>
              </w:rPr>
              <w:fldChar w:fldCharType="begin"/>
            </w:r>
            <w:r w:rsidR="00B05F0C">
              <w:rPr>
                <w:noProof/>
                <w:webHidden/>
              </w:rPr>
              <w:instrText xml:space="preserve"> PAGEREF _Toc35439590 \h </w:instrText>
            </w:r>
            <w:r w:rsidR="00B05F0C">
              <w:rPr>
                <w:noProof/>
                <w:webHidden/>
              </w:rPr>
            </w:r>
            <w:r w:rsidR="00B05F0C">
              <w:rPr>
                <w:noProof/>
                <w:webHidden/>
              </w:rPr>
              <w:fldChar w:fldCharType="separate"/>
            </w:r>
            <w:r w:rsidR="00B05F0C">
              <w:rPr>
                <w:noProof/>
                <w:webHidden/>
              </w:rPr>
              <w:t>34</w:t>
            </w:r>
            <w:r w:rsidR="00B05F0C">
              <w:rPr>
                <w:noProof/>
                <w:webHidden/>
              </w:rPr>
              <w:fldChar w:fldCharType="end"/>
            </w:r>
          </w:hyperlink>
        </w:p>
        <w:p w14:paraId="4D88396E" w14:textId="77777777" w:rsidR="00B05F0C" w:rsidRDefault="00740875">
          <w:pPr>
            <w:pStyle w:val="TOC1"/>
            <w:rPr>
              <w:rFonts w:asciiTheme="minorHAnsi" w:eastAsiaTheme="minorEastAsia" w:hAnsiTheme="minorHAnsi" w:cstheme="minorBidi"/>
              <w:noProof/>
            </w:rPr>
          </w:pPr>
          <w:hyperlink w:anchor="_Toc35439591" w:history="1">
            <w:r w:rsidR="00B05F0C" w:rsidRPr="00BD1100">
              <w:rPr>
                <w:rStyle w:val="Hyperlink"/>
                <w:noProof/>
              </w:rPr>
              <w:t>4</w:t>
            </w:r>
            <w:r w:rsidR="00B05F0C">
              <w:rPr>
                <w:rFonts w:asciiTheme="minorHAnsi" w:eastAsiaTheme="minorEastAsia" w:hAnsiTheme="minorHAnsi" w:cstheme="minorBidi"/>
                <w:noProof/>
              </w:rPr>
              <w:tab/>
            </w:r>
            <w:r w:rsidR="00B05F0C" w:rsidRPr="00BD1100">
              <w:rPr>
                <w:rStyle w:val="Hyperlink"/>
                <w:noProof/>
              </w:rPr>
              <w:t>Nonfunctional Requirements</w:t>
            </w:r>
            <w:r w:rsidR="00B05F0C">
              <w:rPr>
                <w:noProof/>
                <w:webHidden/>
              </w:rPr>
              <w:tab/>
            </w:r>
            <w:r w:rsidR="00B05F0C">
              <w:rPr>
                <w:noProof/>
                <w:webHidden/>
              </w:rPr>
              <w:fldChar w:fldCharType="begin"/>
            </w:r>
            <w:r w:rsidR="00B05F0C">
              <w:rPr>
                <w:noProof/>
                <w:webHidden/>
              </w:rPr>
              <w:instrText xml:space="preserve"> PAGEREF _Toc35439591 \h </w:instrText>
            </w:r>
            <w:r w:rsidR="00B05F0C">
              <w:rPr>
                <w:noProof/>
                <w:webHidden/>
              </w:rPr>
            </w:r>
            <w:r w:rsidR="00B05F0C">
              <w:rPr>
                <w:noProof/>
                <w:webHidden/>
              </w:rPr>
              <w:fldChar w:fldCharType="separate"/>
            </w:r>
            <w:r w:rsidR="00B05F0C">
              <w:rPr>
                <w:noProof/>
                <w:webHidden/>
              </w:rPr>
              <w:t>35</w:t>
            </w:r>
            <w:r w:rsidR="00B05F0C">
              <w:rPr>
                <w:noProof/>
                <w:webHidden/>
              </w:rPr>
              <w:fldChar w:fldCharType="end"/>
            </w:r>
          </w:hyperlink>
        </w:p>
        <w:p w14:paraId="7E10215A" w14:textId="77777777" w:rsidR="00B05F0C" w:rsidRDefault="00740875">
          <w:pPr>
            <w:pStyle w:val="TOC2"/>
            <w:rPr>
              <w:rFonts w:asciiTheme="minorHAnsi" w:eastAsiaTheme="minorEastAsia" w:hAnsiTheme="minorHAnsi" w:cstheme="minorBidi"/>
              <w:noProof/>
            </w:rPr>
          </w:pPr>
          <w:hyperlink w:anchor="_Toc35439592" w:history="1">
            <w:r w:rsidR="00B05F0C" w:rsidRPr="00BD1100">
              <w:rPr>
                <w:rStyle w:val="Hyperlink"/>
                <w:noProof/>
              </w:rPr>
              <w:t>4.1   Performance</w:t>
            </w:r>
            <w:r w:rsidR="00B05F0C">
              <w:rPr>
                <w:noProof/>
                <w:webHidden/>
              </w:rPr>
              <w:tab/>
            </w:r>
            <w:r w:rsidR="00B05F0C">
              <w:rPr>
                <w:noProof/>
                <w:webHidden/>
              </w:rPr>
              <w:fldChar w:fldCharType="begin"/>
            </w:r>
            <w:r w:rsidR="00B05F0C">
              <w:rPr>
                <w:noProof/>
                <w:webHidden/>
              </w:rPr>
              <w:instrText xml:space="preserve"> PAGEREF _Toc35439592 \h </w:instrText>
            </w:r>
            <w:r w:rsidR="00B05F0C">
              <w:rPr>
                <w:noProof/>
                <w:webHidden/>
              </w:rPr>
            </w:r>
            <w:r w:rsidR="00B05F0C">
              <w:rPr>
                <w:noProof/>
                <w:webHidden/>
              </w:rPr>
              <w:fldChar w:fldCharType="separate"/>
            </w:r>
            <w:r w:rsidR="00B05F0C">
              <w:rPr>
                <w:noProof/>
                <w:webHidden/>
              </w:rPr>
              <w:t>35</w:t>
            </w:r>
            <w:r w:rsidR="00B05F0C">
              <w:rPr>
                <w:noProof/>
                <w:webHidden/>
              </w:rPr>
              <w:fldChar w:fldCharType="end"/>
            </w:r>
          </w:hyperlink>
        </w:p>
        <w:p w14:paraId="4BDC6538" w14:textId="77777777" w:rsidR="00B05F0C" w:rsidRDefault="00740875">
          <w:pPr>
            <w:pStyle w:val="TOC2"/>
            <w:rPr>
              <w:rFonts w:asciiTheme="minorHAnsi" w:eastAsiaTheme="minorEastAsia" w:hAnsiTheme="minorHAnsi" w:cstheme="minorBidi"/>
              <w:noProof/>
            </w:rPr>
          </w:pPr>
          <w:hyperlink w:anchor="_Toc35439593" w:history="1">
            <w:r w:rsidR="00B05F0C" w:rsidRPr="00BD1100">
              <w:rPr>
                <w:rStyle w:val="Hyperlink"/>
                <w:noProof/>
              </w:rPr>
              <w:t xml:space="preserve">4.2 </w:t>
            </w:r>
            <w:r w:rsidR="00B05F0C">
              <w:rPr>
                <w:rFonts w:asciiTheme="minorHAnsi" w:eastAsiaTheme="minorEastAsia" w:hAnsiTheme="minorHAnsi" w:cstheme="minorBidi"/>
                <w:noProof/>
              </w:rPr>
              <w:tab/>
            </w:r>
            <w:r w:rsidR="00B05F0C" w:rsidRPr="00BD1100">
              <w:rPr>
                <w:rStyle w:val="Hyperlink"/>
                <w:noProof/>
              </w:rPr>
              <w:t>Security</w:t>
            </w:r>
            <w:r w:rsidR="00B05F0C">
              <w:rPr>
                <w:noProof/>
                <w:webHidden/>
              </w:rPr>
              <w:tab/>
            </w:r>
            <w:r w:rsidR="00B05F0C">
              <w:rPr>
                <w:noProof/>
                <w:webHidden/>
              </w:rPr>
              <w:fldChar w:fldCharType="begin"/>
            </w:r>
            <w:r w:rsidR="00B05F0C">
              <w:rPr>
                <w:noProof/>
                <w:webHidden/>
              </w:rPr>
              <w:instrText xml:space="preserve"> PAGEREF _Toc35439593 \h </w:instrText>
            </w:r>
            <w:r w:rsidR="00B05F0C">
              <w:rPr>
                <w:noProof/>
                <w:webHidden/>
              </w:rPr>
            </w:r>
            <w:r w:rsidR="00B05F0C">
              <w:rPr>
                <w:noProof/>
                <w:webHidden/>
              </w:rPr>
              <w:fldChar w:fldCharType="separate"/>
            </w:r>
            <w:r w:rsidR="00B05F0C">
              <w:rPr>
                <w:noProof/>
                <w:webHidden/>
              </w:rPr>
              <w:t>35</w:t>
            </w:r>
            <w:r w:rsidR="00B05F0C">
              <w:rPr>
                <w:noProof/>
                <w:webHidden/>
              </w:rPr>
              <w:fldChar w:fldCharType="end"/>
            </w:r>
          </w:hyperlink>
        </w:p>
        <w:p w14:paraId="6123E1FE" w14:textId="77777777" w:rsidR="00B05F0C" w:rsidRDefault="00740875">
          <w:pPr>
            <w:pStyle w:val="TOC2"/>
            <w:rPr>
              <w:rFonts w:asciiTheme="minorHAnsi" w:eastAsiaTheme="minorEastAsia" w:hAnsiTheme="minorHAnsi" w:cstheme="minorBidi"/>
              <w:noProof/>
            </w:rPr>
          </w:pPr>
          <w:hyperlink w:anchor="_Toc35439594" w:history="1">
            <w:r w:rsidR="00B05F0C" w:rsidRPr="00BD1100">
              <w:rPr>
                <w:rStyle w:val="Hyperlink"/>
                <w:noProof/>
              </w:rPr>
              <w:t xml:space="preserve">4.3 </w:t>
            </w:r>
            <w:r w:rsidR="00B05F0C">
              <w:rPr>
                <w:rFonts w:asciiTheme="minorHAnsi" w:eastAsiaTheme="minorEastAsia" w:hAnsiTheme="minorHAnsi" w:cstheme="minorBidi"/>
                <w:noProof/>
              </w:rPr>
              <w:tab/>
            </w:r>
            <w:r w:rsidR="00B05F0C" w:rsidRPr="00BD1100">
              <w:rPr>
                <w:rStyle w:val="Hyperlink"/>
                <w:noProof/>
              </w:rPr>
              <w:t>Quality</w:t>
            </w:r>
            <w:r w:rsidR="00B05F0C">
              <w:rPr>
                <w:noProof/>
                <w:webHidden/>
              </w:rPr>
              <w:tab/>
            </w:r>
            <w:r w:rsidR="00B05F0C">
              <w:rPr>
                <w:noProof/>
                <w:webHidden/>
              </w:rPr>
              <w:fldChar w:fldCharType="begin"/>
            </w:r>
            <w:r w:rsidR="00B05F0C">
              <w:rPr>
                <w:noProof/>
                <w:webHidden/>
              </w:rPr>
              <w:instrText xml:space="preserve"> PAGEREF _Toc35439594 \h </w:instrText>
            </w:r>
            <w:r w:rsidR="00B05F0C">
              <w:rPr>
                <w:noProof/>
                <w:webHidden/>
              </w:rPr>
            </w:r>
            <w:r w:rsidR="00B05F0C">
              <w:rPr>
                <w:noProof/>
                <w:webHidden/>
              </w:rPr>
              <w:fldChar w:fldCharType="separate"/>
            </w:r>
            <w:r w:rsidR="00B05F0C">
              <w:rPr>
                <w:noProof/>
                <w:webHidden/>
              </w:rPr>
              <w:t>35</w:t>
            </w:r>
            <w:r w:rsidR="00B05F0C">
              <w:rPr>
                <w:noProof/>
                <w:webHidden/>
              </w:rPr>
              <w:fldChar w:fldCharType="end"/>
            </w:r>
          </w:hyperlink>
        </w:p>
        <w:p w14:paraId="38A1C682" w14:textId="77777777" w:rsidR="00B05F0C" w:rsidRDefault="00740875">
          <w:pPr>
            <w:pStyle w:val="TOC2"/>
            <w:rPr>
              <w:rFonts w:asciiTheme="minorHAnsi" w:eastAsiaTheme="minorEastAsia" w:hAnsiTheme="minorHAnsi" w:cstheme="minorBidi"/>
              <w:noProof/>
            </w:rPr>
          </w:pPr>
          <w:hyperlink w:anchor="_Toc35439595" w:history="1">
            <w:r w:rsidR="00B05F0C" w:rsidRPr="00BD1100">
              <w:rPr>
                <w:rStyle w:val="Hyperlink"/>
                <w:noProof/>
              </w:rPr>
              <w:t xml:space="preserve">4.4 </w:t>
            </w:r>
            <w:r w:rsidR="00B05F0C">
              <w:rPr>
                <w:rFonts w:asciiTheme="minorHAnsi" w:eastAsiaTheme="minorEastAsia" w:hAnsiTheme="minorHAnsi" w:cstheme="minorBidi"/>
                <w:noProof/>
              </w:rPr>
              <w:tab/>
            </w:r>
            <w:r w:rsidR="00B05F0C" w:rsidRPr="00BD1100">
              <w:rPr>
                <w:rStyle w:val="Hyperlink"/>
                <w:noProof/>
              </w:rPr>
              <w:t>Cultural, Political and Accessibility</w:t>
            </w:r>
            <w:r w:rsidR="00B05F0C">
              <w:rPr>
                <w:noProof/>
                <w:webHidden/>
              </w:rPr>
              <w:tab/>
            </w:r>
            <w:r w:rsidR="00B05F0C">
              <w:rPr>
                <w:noProof/>
                <w:webHidden/>
              </w:rPr>
              <w:fldChar w:fldCharType="begin"/>
            </w:r>
            <w:r w:rsidR="00B05F0C">
              <w:rPr>
                <w:noProof/>
                <w:webHidden/>
              </w:rPr>
              <w:instrText xml:space="preserve"> PAGEREF _Toc35439595 \h </w:instrText>
            </w:r>
            <w:r w:rsidR="00B05F0C">
              <w:rPr>
                <w:noProof/>
                <w:webHidden/>
              </w:rPr>
            </w:r>
            <w:r w:rsidR="00B05F0C">
              <w:rPr>
                <w:noProof/>
                <w:webHidden/>
              </w:rPr>
              <w:fldChar w:fldCharType="separate"/>
            </w:r>
            <w:r w:rsidR="00B05F0C">
              <w:rPr>
                <w:noProof/>
                <w:webHidden/>
              </w:rPr>
              <w:t>36</w:t>
            </w:r>
            <w:r w:rsidR="00B05F0C">
              <w:rPr>
                <w:noProof/>
                <w:webHidden/>
              </w:rPr>
              <w:fldChar w:fldCharType="end"/>
            </w:r>
          </w:hyperlink>
        </w:p>
        <w:p w14:paraId="12325FFF" w14:textId="430B23E9" w:rsidR="00537170" w:rsidRPr="004E3F29" w:rsidRDefault="0072111B" w:rsidP="005A19E0">
          <w:pPr>
            <w:pStyle w:val="TOC4"/>
            <w:tabs>
              <w:tab w:val="right" w:pos="9350"/>
            </w:tabs>
            <w:spacing w:after="0" w:line="240" w:lineRule="auto"/>
            <w:rPr>
              <w:rFonts w:ascii="Times New Roman" w:eastAsia="Times New Roman" w:hAnsi="Times New Roman" w:cs="Times New Roman"/>
            </w:rPr>
          </w:pPr>
          <w:r w:rsidRPr="00D35CD3">
            <w:rPr>
              <w:rFonts w:ascii="Times New Roman" w:hAnsi="Times New Roman" w:cs="Times New Roman"/>
              <w:sz w:val="24"/>
              <w:szCs w:val="24"/>
            </w:rPr>
            <w:fldChar w:fldCharType="end"/>
          </w:r>
        </w:p>
      </w:sdtContent>
    </w:sdt>
    <w:p w14:paraId="47298A72" w14:textId="15C1A594" w:rsidR="00EB00D3" w:rsidRPr="00DB3760" w:rsidRDefault="00EB00D3" w:rsidP="00EB00D3">
      <w:pPr>
        <w:keepLines/>
        <w:pBdr>
          <w:top w:val="nil"/>
          <w:left w:val="nil"/>
          <w:bottom w:val="nil"/>
          <w:right w:val="nil"/>
          <w:between w:val="nil"/>
        </w:pBdr>
        <w:spacing w:before="240" w:after="0" w:line="360" w:lineRule="auto"/>
        <w:jc w:val="center"/>
        <w:rPr>
          <w:rFonts w:ascii="Times New Roman" w:eastAsia="Times New Roman" w:hAnsi="Times New Roman" w:cs="Times New Roman"/>
          <w:sz w:val="36"/>
          <w:szCs w:val="36"/>
        </w:rPr>
      </w:pPr>
      <w:r w:rsidRPr="00DB3760">
        <w:rPr>
          <w:rFonts w:ascii="Times New Roman" w:eastAsia="Times New Roman" w:hAnsi="Times New Roman" w:cs="Times New Roman"/>
          <w:sz w:val="36"/>
          <w:szCs w:val="36"/>
        </w:rPr>
        <w:t xml:space="preserve">Table of </w:t>
      </w:r>
      <w:r w:rsidR="00995BBD" w:rsidRPr="00DB3760">
        <w:rPr>
          <w:rFonts w:ascii="Times New Roman" w:eastAsia="Times New Roman" w:hAnsi="Times New Roman" w:cs="Times New Roman"/>
          <w:sz w:val="36"/>
          <w:szCs w:val="36"/>
        </w:rPr>
        <w:t>Tables</w:t>
      </w:r>
    </w:p>
    <w:p w14:paraId="76A3D71D" w14:textId="77777777" w:rsidR="00B05F0C" w:rsidRDefault="0069796C">
      <w:pPr>
        <w:pStyle w:val="TableofFigures"/>
        <w:tabs>
          <w:tab w:val="right" w:leader="dot" w:pos="9350"/>
        </w:tabs>
        <w:rPr>
          <w:rFonts w:asciiTheme="minorHAnsi" w:eastAsiaTheme="minorEastAsia" w:hAnsiTheme="minorHAnsi" w:cstheme="minorBidi"/>
          <w:noProof/>
        </w:rPr>
      </w:pPr>
      <w:r w:rsidRPr="006B04FD">
        <w:rPr>
          <w:rFonts w:ascii="Times New Roman" w:hAnsi="Times New Roman" w:cs="Times New Roman"/>
          <w:sz w:val="24"/>
          <w:szCs w:val="24"/>
        </w:rPr>
        <w:fldChar w:fldCharType="begin"/>
      </w:r>
      <w:r w:rsidRPr="006B04FD">
        <w:rPr>
          <w:rFonts w:ascii="Times New Roman" w:hAnsi="Times New Roman" w:cs="Times New Roman"/>
          <w:sz w:val="24"/>
          <w:szCs w:val="24"/>
        </w:rPr>
        <w:instrText xml:space="preserve"> TOC \h \z \c "Table" </w:instrText>
      </w:r>
      <w:r w:rsidRPr="006B04FD">
        <w:rPr>
          <w:rFonts w:ascii="Times New Roman" w:hAnsi="Times New Roman" w:cs="Times New Roman"/>
          <w:sz w:val="24"/>
          <w:szCs w:val="24"/>
        </w:rPr>
        <w:fldChar w:fldCharType="separate"/>
      </w:r>
      <w:hyperlink w:anchor="_Toc35439596" w:history="1">
        <w:r w:rsidR="00B05F0C" w:rsidRPr="00251456">
          <w:rPr>
            <w:rStyle w:val="Hyperlink"/>
            <w:rFonts w:ascii="Times New Roman" w:hAnsi="Times New Roman" w:cs="Times New Roman"/>
            <w:noProof/>
          </w:rPr>
          <w:t>Table 1 - UMGC City Team 1 Roles</w:t>
        </w:r>
        <w:r w:rsidR="00B05F0C">
          <w:rPr>
            <w:noProof/>
            <w:webHidden/>
          </w:rPr>
          <w:tab/>
        </w:r>
        <w:r w:rsidR="00B05F0C">
          <w:rPr>
            <w:noProof/>
            <w:webHidden/>
          </w:rPr>
          <w:fldChar w:fldCharType="begin"/>
        </w:r>
        <w:r w:rsidR="00B05F0C">
          <w:rPr>
            <w:noProof/>
            <w:webHidden/>
          </w:rPr>
          <w:instrText xml:space="preserve"> PAGEREF _Toc35439596 \h </w:instrText>
        </w:r>
        <w:r w:rsidR="00B05F0C">
          <w:rPr>
            <w:noProof/>
            <w:webHidden/>
          </w:rPr>
        </w:r>
        <w:r w:rsidR="00B05F0C">
          <w:rPr>
            <w:noProof/>
            <w:webHidden/>
          </w:rPr>
          <w:fldChar w:fldCharType="separate"/>
        </w:r>
        <w:r w:rsidR="00B05F0C">
          <w:rPr>
            <w:noProof/>
            <w:webHidden/>
          </w:rPr>
          <w:t>4</w:t>
        </w:r>
        <w:r w:rsidR="00B05F0C">
          <w:rPr>
            <w:noProof/>
            <w:webHidden/>
          </w:rPr>
          <w:fldChar w:fldCharType="end"/>
        </w:r>
      </w:hyperlink>
    </w:p>
    <w:p w14:paraId="0680667B" w14:textId="77777777" w:rsidR="00B05F0C" w:rsidRDefault="00740875">
      <w:pPr>
        <w:pStyle w:val="TableofFigures"/>
        <w:tabs>
          <w:tab w:val="right" w:leader="dot" w:pos="9350"/>
        </w:tabs>
        <w:rPr>
          <w:rFonts w:asciiTheme="minorHAnsi" w:eastAsiaTheme="minorEastAsia" w:hAnsiTheme="minorHAnsi" w:cstheme="minorBidi"/>
          <w:noProof/>
        </w:rPr>
      </w:pPr>
      <w:hyperlink w:anchor="_Toc35439597" w:history="1">
        <w:r w:rsidR="00B05F0C" w:rsidRPr="00251456">
          <w:rPr>
            <w:rStyle w:val="Hyperlink"/>
            <w:rFonts w:ascii="Times New Roman" w:hAnsi="Times New Roman" w:cs="Times New Roman"/>
            <w:noProof/>
          </w:rPr>
          <w:t>Table 2 - Definitions, Acronyms and Abbreviations</w:t>
        </w:r>
        <w:r w:rsidR="00B05F0C">
          <w:rPr>
            <w:noProof/>
            <w:webHidden/>
          </w:rPr>
          <w:tab/>
        </w:r>
        <w:r w:rsidR="00B05F0C">
          <w:rPr>
            <w:noProof/>
            <w:webHidden/>
          </w:rPr>
          <w:fldChar w:fldCharType="begin"/>
        </w:r>
        <w:r w:rsidR="00B05F0C">
          <w:rPr>
            <w:noProof/>
            <w:webHidden/>
          </w:rPr>
          <w:instrText xml:space="preserve"> PAGEREF _Toc35439597 \h </w:instrText>
        </w:r>
        <w:r w:rsidR="00B05F0C">
          <w:rPr>
            <w:noProof/>
            <w:webHidden/>
          </w:rPr>
        </w:r>
        <w:r w:rsidR="00B05F0C">
          <w:rPr>
            <w:noProof/>
            <w:webHidden/>
          </w:rPr>
          <w:fldChar w:fldCharType="separate"/>
        </w:r>
        <w:r w:rsidR="00B05F0C">
          <w:rPr>
            <w:noProof/>
            <w:webHidden/>
          </w:rPr>
          <w:t>6</w:t>
        </w:r>
        <w:r w:rsidR="00B05F0C">
          <w:rPr>
            <w:noProof/>
            <w:webHidden/>
          </w:rPr>
          <w:fldChar w:fldCharType="end"/>
        </w:r>
      </w:hyperlink>
    </w:p>
    <w:p w14:paraId="06E82260" w14:textId="77777777" w:rsidR="00B05F0C" w:rsidRDefault="00740875">
      <w:pPr>
        <w:pStyle w:val="TableofFigures"/>
        <w:tabs>
          <w:tab w:val="right" w:leader="dot" w:pos="9350"/>
        </w:tabs>
        <w:rPr>
          <w:rFonts w:asciiTheme="minorHAnsi" w:eastAsiaTheme="minorEastAsia" w:hAnsiTheme="minorHAnsi" w:cstheme="minorBidi"/>
          <w:noProof/>
        </w:rPr>
      </w:pPr>
      <w:hyperlink w:anchor="_Toc35439598" w:history="1">
        <w:r w:rsidR="00B05F0C" w:rsidRPr="00251456">
          <w:rPr>
            <w:rStyle w:val="Hyperlink"/>
            <w:rFonts w:ascii="Times New Roman" w:hAnsi="Times New Roman" w:cs="Times New Roman"/>
            <w:noProof/>
          </w:rPr>
          <w:t>Table 3 - Software Interface Description</w:t>
        </w:r>
        <w:r w:rsidR="00B05F0C">
          <w:rPr>
            <w:noProof/>
            <w:webHidden/>
          </w:rPr>
          <w:tab/>
        </w:r>
        <w:r w:rsidR="00B05F0C">
          <w:rPr>
            <w:noProof/>
            <w:webHidden/>
          </w:rPr>
          <w:fldChar w:fldCharType="begin"/>
        </w:r>
        <w:r w:rsidR="00B05F0C">
          <w:rPr>
            <w:noProof/>
            <w:webHidden/>
          </w:rPr>
          <w:instrText xml:space="preserve"> PAGEREF _Toc35439598 \h </w:instrText>
        </w:r>
        <w:r w:rsidR="00B05F0C">
          <w:rPr>
            <w:noProof/>
            <w:webHidden/>
          </w:rPr>
        </w:r>
        <w:r w:rsidR="00B05F0C">
          <w:rPr>
            <w:noProof/>
            <w:webHidden/>
          </w:rPr>
          <w:fldChar w:fldCharType="separate"/>
        </w:r>
        <w:r w:rsidR="00B05F0C">
          <w:rPr>
            <w:noProof/>
            <w:webHidden/>
          </w:rPr>
          <w:t>15</w:t>
        </w:r>
        <w:r w:rsidR="00B05F0C">
          <w:rPr>
            <w:noProof/>
            <w:webHidden/>
          </w:rPr>
          <w:fldChar w:fldCharType="end"/>
        </w:r>
      </w:hyperlink>
    </w:p>
    <w:p w14:paraId="127B7E5E" w14:textId="77777777" w:rsidR="00B05F0C" w:rsidRDefault="00740875">
      <w:pPr>
        <w:pStyle w:val="TableofFigures"/>
        <w:tabs>
          <w:tab w:val="right" w:leader="dot" w:pos="9350"/>
        </w:tabs>
        <w:rPr>
          <w:rFonts w:asciiTheme="minorHAnsi" w:eastAsiaTheme="minorEastAsia" w:hAnsiTheme="minorHAnsi" w:cstheme="minorBidi"/>
          <w:noProof/>
        </w:rPr>
      </w:pPr>
      <w:hyperlink w:anchor="_Toc35439599" w:history="1">
        <w:r w:rsidR="00B05F0C" w:rsidRPr="00251456">
          <w:rPr>
            <w:rStyle w:val="Hyperlink"/>
            <w:rFonts w:ascii="Times New Roman" w:hAnsi="Times New Roman" w:cs="Times New Roman"/>
            <w:noProof/>
          </w:rPr>
          <w:t>Table 4 - Agile User Stories</w:t>
        </w:r>
        <w:r w:rsidR="00B05F0C">
          <w:rPr>
            <w:noProof/>
            <w:webHidden/>
          </w:rPr>
          <w:tab/>
        </w:r>
        <w:r w:rsidR="00B05F0C">
          <w:rPr>
            <w:noProof/>
            <w:webHidden/>
          </w:rPr>
          <w:fldChar w:fldCharType="begin"/>
        </w:r>
        <w:r w:rsidR="00B05F0C">
          <w:rPr>
            <w:noProof/>
            <w:webHidden/>
          </w:rPr>
          <w:instrText xml:space="preserve"> PAGEREF _Toc35439599 \h </w:instrText>
        </w:r>
        <w:r w:rsidR="00B05F0C">
          <w:rPr>
            <w:noProof/>
            <w:webHidden/>
          </w:rPr>
        </w:r>
        <w:r w:rsidR="00B05F0C">
          <w:rPr>
            <w:noProof/>
            <w:webHidden/>
          </w:rPr>
          <w:fldChar w:fldCharType="separate"/>
        </w:r>
        <w:r w:rsidR="00B05F0C">
          <w:rPr>
            <w:noProof/>
            <w:webHidden/>
          </w:rPr>
          <w:t>38</w:t>
        </w:r>
        <w:r w:rsidR="00B05F0C">
          <w:rPr>
            <w:noProof/>
            <w:webHidden/>
          </w:rPr>
          <w:fldChar w:fldCharType="end"/>
        </w:r>
      </w:hyperlink>
    </w:p>
    <w:p w14:paraId="77302A26" w14:textId="427B7E2D" w:rsidR="00EB00D3" w:rsidRPr="00995BBD" w:rsidRDefault="0069796C" w:rsidP="005A19E0">
      <w:pPr>
        <w:spacing w:after="0" w:line="240" w:lineRule="auto"/>
        <w:rPr>
          <w:rFonts w:ascii="Times New Roman" w:hAnsi="Times New Roman" w:cs="Times New Roman"/>
          <w:noProof/>
          <w:sz w:val="24"/>
          <w:szCs w:val="24"/>
        </w:rPr>
      </w:pPr>
      <w:r w:rsidRPr="006B04FD">
        <w:rPr>
          <w:rFonts w:ascii="Times New Roman" w:hAnsi="Times New Roman" w:cs="Times New Roman"/>
          <w:sz w:val="24"/>
          <w:szCs w:val="24"/>
        </w:rPr>
        <w:fldChar w:fldCharType="end"/>
      </w:r>
      <w:r w:rsidR="004E3F29" w:rsidRPr="00995BBD">
        <w:rPr>
          <w:rFonts w:ascii="Times New Roman" w:hAnsi="Times New Roman" w:cs="Times New Roman"/>
          <w:sz w:val="24"/>
          <w:szCs w:val="24"/>
        </w:rPr>
        <w:br w:type="page"/>
      </w:r>
      <w:r w:rsidR="00EB00D3" w:rsidRPr="00995BBD">
        <w:rPr>
          <w:rFonts w:ascii="Times New Roman" w:hAnsi="Times New Roman" w:cs="Times New Roman"/>
          <w:sz w:val="24"/>
          <w:szCs w:val="24"/>
        </w:rPr>
        <w:fldChar w:fldCharType="begin"/>
      </w:r>
      <w:r w:rsidR="00EB00D3" w:rsidRPr="00995BBD">
        <w:rPr>
          <w:rFonts w:ascii="Times New Roman" w:hAnsi="Times New Roman" w:cs="Times New Roman"/>
          <w:sz w:val="24"/>
          <w:szCs w:val="24"/>
        </w:rPr>
        <w:instrText xml:space="preserve"> TOC \h \z \c "Table" </w:instrText>
      </w:r>
      <w:r w:rsidR="00EB00D3" w:rsidRPr="00995BBD">
        <w:rPr>
          <w:rFonts w:ascii="Times New Roman" w:hAnsi="Times New Roman" w:cs="Times New Roman"/>
          <w:sz w:val="24"/>
          <w:szCs w:val="24"/>
        </w:rPr>
        <w:fldChar w:fldCharType="separate"/>
      </w:r>
    </w:p>
    <w:p w14:paraId="65DF0480" w14:textId="3DF857CA" w:rsidR="00537170" w:rsidRPr="004C1E8D" w:rsidRDefault="00EB00D3" w:rsidP="00C479D8">
      <w:pPr>
        <w:pStyle w:val="Heading3"/>
      </w:pPr>
      <w:r w:rsidRPr="00995BBD">
        <w:rPr>
          <w:color w:val="auto"/>
          <w:sz w:val="24"/>
          <w:szCs w:val="24"/>
        </w:rPr>
        <w:lastRenderedPageBreak/>
        <w:fldChar w:fldCharType="end"/>
      </w:r>
      <w:bookmarkStart w:id="2" w:name="_30j0zll" w:colFirst="0" w:colLast="0"/>
      <w:bookmarkStart w:id="3" w:name="_Hlk35371035"/>
      <w:bookmarkEnd w:id="2"/>
      <w:r w:rsidR="004E3F29" w:rsidRPr="004C1E8D">
        <w:t>Version History</w:t>
      </w:r>
    </w:p>
    <w:tbl>
      <w:tblPr>
        <w:tblStyle w:val="a"/>
        <w:tblW w:w="770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70"/>
        <w:gridCol w:w="4954"/>
        <w:gridCol w:w="1584"/>
      </w:tblGrid>
      <w:tr w:rsidR="00537170" w:rsidRPr="004E3F29" w14:paraId="273EA7CA" w14:textId="77777777">
        <w:trPr>
          <w:jc w:val="center"/>
        </w:trPr>
        <w:tc>
          <w:tcPr>
            <w:tcW w:w="1170" w:type="dxa"/>
            <w:tcBorders>
              <w:top w:val="single" w:sz="12" w:space="0" w:color="000000"/>
              <w:bottom w:val="single" w:sz="12" w:space="0" w:color="000000"/>
            </w:tcBorders>
          </w:tcPr>
          <w:p w14:paraId="37BC7EBD" w14:textId="6D835FB7" w:rsidR="00537170" w:rsidRPr="00A00D2B" w:rsidRDefault="004E3F29">
            <w:pPr>
              <w:spacing w:before="280" w:after="0" w:line="360" w:lineRule="auto"/>
              <w:rPr>
                <w:rFonts w:ascii="Times New Roman" w:eastAsia="Times New Roman" w:hAnsi="Times New Roman" w:cs="Times New Roman"/>
                <w:b/>
                <w:sz w:val="24"/>
                <w:szCs w:val="24"/>
              </w:rPr>
            </w:pPr>
            <w:r w:rsidRPr="00A00D2B">
              <w:rPr>
                <w:rFonts w:ascii="Times New Roman" w:eastAsia="Times New Roman" w:hAnsi="Times New Roman" w:cs="Times New Roman"/>
                <w:b/>
                <w:sz w:val="24"/>
                <w:szCs w:val="24"/>
              </w:rPr>
              <w:t>Date</w:t>
            </w:r>
          </w:p>
        </w:tc>
        <w:tc>
          <w:tcPr>
            <w:tcW w:w="4954" w:type="dxa"/>
            <w:tcBorders>
              <w:top w:val="single" w:sz="12" w:space="0" w:color="000000"/>
              <w:bottom w:val="single" w:sz="12" w:space="0" w:color="000000"/>
            </w:tcBorders>
          </w:tcPr>
          <w:p w14:paraId="5556E323" w14:textId="77777777" w:rsidR="00537170" w:rsidRPr="00A00D2B" w:rsidRDefault="004E3F29">
            <w:pPr>
              <w:spacing w:before="280" w:after="0" w:line="360" w:lineRule="auto"/>
              <w:rPr>
                <w:rFonts w:ascii="Times New Roman" w:eastAsia="Times New Roman" w:hAnsi="Times New Roman" w:cs="Times New Roman"/>
                <w:b/>
                <w:sz w:val="24"/>
                <w:szCs w:val="24"/>
              </w:rPr>
            </w:pPr>
            <w:r w:rsidRPr="00A00D2B">
              <w:rPr>
                <w:rFonts w:ascii="Times New Roman" w:eastAsia="Times New Roman" w:hAnsi="Times New Roman" w:cs="Times New Roman"/>
                <w:b/>
                <w:sz w:val="24"/>
                <w:szCs w:val="24"/>
              </w:rPr>
              <w:t xml:space="preserve">Reason </w:t>
            </w:r>
            <w:proofErr w:type="gramStart"/>
            <w:r w:rsidRPr="00A00D2B">
              <w:rPr>
                <w:rFonts w:ascii="Times New Roman" w:eastAsia="Times New Roman" w:hAnsi="Times New Roman" w:cs="Times New Roman"/>
                <w:b/>
                <w:sz w:val="24"/>
                <w:szCs w:val="24"/>
              </w:rPr>
              <w:t>For</w:t>
            </w:r>
            <w:proofErr w:type="gramEnd"/>
            <w:r w:rsidRPr="00A00D2B">
              <w:rPr>
                <w:rFonts w:ascii="Times New Roman" w:eastAsia="Times New Roman" w:hAnsi="Times New Roman" w:cs="Times New Roman"/>
                <w:b/>
                <w:sz w:val="24"/>
                <w:szCs w:val="24"/>
              </w:rPr>
              <w:t xml:space="preserve"> Changes</w:t>
            </w:r>
          </w:p>
        </w:tc>
        <w:tc>
          <w:tcPr>
            <w:tcW w:w="1584" w:type="dxa"/>
            <w:tcBorders>
              <w:top w:val="single" w:sz="12" w:space="0" w:color="000000"/>
              <w:bottom w:val="single" w:sz="12" w:space="0" w:color="000000"/>
            </w:tcBorders>
          </w:tcPr>
          <w:p w14:paraId="0154A4B0" w14:textId="77777777" w:rsidR="00537170" w:rsidRPr="00A00D2B" w:rsidRDefault="004E3F29">
            <w:pPr>
              <w:spacing w:before="280" w:after="0" w:line="360" w:lineRule="auto"/>
              <w:rPr>
                <w:rFonts w:ascii="Times New Roman" w:eastAsia="Times New Roman" w:hAnsi="Times New Roman" w:cs="Times New Roman"/>
                <w:b/>
                <w:sz w:val="24"/>
                <w:szCs w:val="24"/>
              </w:rPr>
            </w:pPr>
            <w:r w:rsidRPr="00A00D2B">
              <w:rPr>
                <w:rFonts w:ascii="Times New Roman" w:eastAsia="Times New Roman" w:hAnsi="Times New Roman" w:cs="Times New Roman"/>
                <w:b/>
                <w:sz w:val="24"/>
                <w:szCs w:val="24"/>
              </w:rPr>
              <w:t>Version</w:t>
            </w:r>
          </w:p>
        </w:tc>
      </w:tr>
      <w:tr w:rsidR="00537170" w:rsidRPr="004E3F29" w14:paraId="3273554D" w14:textId="77777777" w:rsidTr="000C3BB8">
        <w:trPr>
          <w:jc w:val="center"/>
        </w:trPr>
        <w:tc>
          <w:tcPr>
            <w:tcW w:w="1170" w:type="dxa"/>
            <w:tcBorders>
              <w:top w:val="nil"/>
              <w:bottom w:val="single" w:sz="4" w:space="0" w:color="auto"/>
            </w:tcBorders>
          </w:tcPr>
          <w:p w14:paraId="29B7BE89" w14:textId="44222E20" w:rsidR="00537170" w:rsidRPr="00A00D2B" w:rsidRDefault="00E71C71" w:rsidP="005A19E0">
            <w:pPr>
              <w:spacing w:after="0" w:line="360" w:lineRule="auto"/>
              <w:rPr>
                <w:rFonts w:ascii="Times New Roman" w:eastAsia="Times New Roman" w:hAnsi="Times New Roman" w:cs="Times New Roman"/>
                <w:sz w:val="24"/>
                <w:szCs w:val="24"/>
              </w:rPr>
            </w:pPr>
            <w:r w:rsidRPr="00A00D2B">
              <w:rPr>
                <w:rFonts w:ascii="Times New Roman" w:eastAsia="Times New Roman" w:hAnsi="Times New Roman" w:cs="Times New Roman"/>
                <w:sz w:val="24"/>
                <w:szCs w:val="24"/>
              </w:rPr>
              <w:t>03</w:t>
            </w:r>
            <w:r w:rsidR="004E3F29" w:rsidRPr="00A00D2B">
              <w:rPr>
                <w:rFonts w:ascii="Times New Roman" w:eastAsia="Times New Roman" w:hAnsi="Times New Roman" w:cs="Times New Roman"/>
                <w:sz w:val="24"/>
                <w:szCs w:val="24"/>
              </w:rPr>
              <w:t>/</w:t>
            </w:r>
            <w:r w:rsidR="0003143C" w:rsidRPr="00A00D2B">
              <w:rPr>
                <w:rFonts w:ascii="Times New Roman" w:eastAsia="Times New Roman" w:hAnsi="Times New Roman" w:cs="Times New Roman"/>
                <w:sz w:val="24"/>
                <w:szCs w:val="24"/>
              </w:rPr>
              <w:t>12</w:t>
            </w:r>
            <w:r w:rsidR="004E3F29" w:rsidRPr="00A00D2B">
              <w:rPr>
                <w:rFonts w:ascii="Times New Roman" w:eastAsia="Times New Roman" w:hAnsi="Times New Roman" w:cs="Times New Roman"/>
                <w:sz w:val="24"/>
                <w:szCs w:val="24"/>
              </w:rPr>
              <w:t>/20</w:t>
            </w:r>
          </w:p>
        </w:tc>
        <w:tc>
          <w:tcPr>
            <w:tcW w:w="4954" w:type="dxa"/>
            <w:tcBorders>
              <w:top w:val="nil"/>
              <w:bottom w:val="single" w:sz="4" w:space="0" w:color="auto"/>
            </w:tcBorders>
          </w:tcPr>
          <w:p w14:paraId="31A7F925" w14:textId="77777777" w:rsidR="00537170" w:rsidRPr="00A00D2B" w:rsidRDefault="004E3F29" w:rsidP="005A19E0">
            <w:pPr>
              <w:spacing w:after="0" w:line="360" w:lineRule="auto"/>
              <w:rPr>
                <w:rFonts w:ascii="Times New Roman" w:eastAsia="Times New Roman" w:hAnsi="Times New Roman" w:cs="Times New Roman"/>
                <w:sz w:val="24"/>
                <w:szCs w:val="24"/>
              </w:rPr>
            </w:pPr>
            <w:r w:rsidRPr="00A00D2B">
              <w:rPr>
                <w:rFonts w:ascii="Times New Roman" w:eastAsia="Times New Roman" w:hAnsi="Times New Roman" w:cs="Times New Roman"/>
                <w:sz w:val="24"/>
                <w:szCs w:val="24"/>
              </w:rPr>
              <w:t>Initial Version</w:t>
            </w:r>
          </w:p>
          <w:p w14:paraId="71652691" w14:textId="77777777" w:rsidR="000C3BB8" w:rsidRPr="00A00D2B" w:rsidRDefault="000C3BB8" w:rsidP="005A19E0">
            <w:pPr>
              <w:spacing w:after="0" w:line="240" w:lineRule="auto"/>
              <w:rPr>
                <w:rFonts w:ascii="Times New Roman" w:eastAsia="Times New Roman" w:hAnsi="Times New Roman" w:cs="Times New Roman"/>
                <w:sz w:val="24"/>
                <w:szCs w:val="24"/>
              </w:rPr>
            </w:pPr>
            <w:r w:rsidRPr="00A00D2B">
              <w:rPr>
                <w:rFonts w:ascii="Times New Roman" w:eastAsia="Times New Roman" w:hAnsi="Times New Roman" w:cs="Times New Roman"/>
                <w:sz w:val="24"/>
                <w:szCs w:val="24"/>
              </w:rPr>
              <w:t>Approved:</w:t>
            </w:r>
          </w:p>
          <w:p w14:paraId="0ECDF469" w14:textId="77777777" w:rsidR="000C3BB8" w:rsidRPr="00A00D2B" w:rsidRDefault="000C3BB8" w:rsidP="005A19E0">
            <w:pPr>
              <w:spacing w:after="0" w:line="240" w:lineRule="auto"/>
              <w:rPr>
                <w:rFonts w:ascii="Times New Roman" w:eastAsia="Times New Roman" w:hAnsi="Times New Roman" w:cs="Times New Roman"/>
                <w:sz w:val="24"/>
                <w:szCs w:val="24"/>
              </w:rPr>
            </w:pPr>
          </w:p>
          <w:p w14:paraId="0DA592A2" w14:textId="0E26193E" w:rsidR="000C3BB8" w:rsidRPr="00A00D2B" w:rsidRDefault="000C3BB8" w:rsidP="005A19E0">
            <w:pPr>
              <w:shd w:val="clear" w:color="auto" w:fill="FFFFFF"/>
              <w:spacing w:after="0" w:line="240" w:lineRule="auto"/>
              <w:rPr>
                <w:rFonts w:ascii="Times New Roman" w:eastAsia="Times New Roman" w:hAnsi="Times New Roman" w:cs="Times New Roman"/>
                <w:color w:val="000000"/>
                <w:sz w:val="24"/>
                <w:szCs w:val="24"/>
              </w:rPr>
            </w:pPr>
            <w:r w:rsidRPr="00A00D2B">
              <w:rPr>
                <w:rFonts w:ascii="Times New Roman" w:eastAsia="Times New Roman" w:hAnsi="Times New Roman" w:cs="Times New Roman"/>
                <w:color w:val="000000"/>
                <w:sz w:val="24"/>
                <w:szCs w:val="24"/>
              </w:rPr>
              <w:t>Christy,</w:t>
            </w:r>
          </w:p>
          <w:p w14:paraId="594DBB14" w14:textId="66A322BB" w:rsidR="000C3BB8" w:rsidRPr="00A00D2B" w:rsidRDefault="000C3BB8" w:rsidP="005A19E0">
            <w:pPr>
              <w:shd w:val="clear" w:color="auto" w:fill="FFFFFF"/>
              <w:spacing w:after="0" w:line="240" w:lineRule="auto"/>
              <w:rPr>
                <w:rFonts w:ascii="Times New Roman" w:eastAsia="Times New Roman" w:hAnsi="Times New Roman" w:cs="Times New Roman"/>
                <w:color w:val="000000"/>
                <w:sz w:val="24"/>
                <w:szCs w:val="24"/>
              </w:rPr>
            </w:pPr>
            <w:r w:rsidRPr="00A00D2B">
              <w:rPr>
                <w:rFonts w:ascii="Times New Roman" w:eastAsia="Times New Roman" w:hAnsi="Times New Roman" w:cs="Times New Roman"/>
                <w:color w:val="000000"/>
                <w:sz w:val="24"/>
                <w:szCs w:val="24"/>
              </w:rPr>
              <w:t>Reference your email below dated 3/12/2020 5:48:45 PM Eastern Standard Time, Subject: UMGC City Team 1 SRS.</w:t>
            </w:r>
          </w:p>
          <w:p w14:paraId="52EE2526" w14:textId="1B785D84" w:rsidR="000C3BB8" w:rsidRPr="00A00D2B" w:rsidRDefault="000C3BB8" w:rsidP="005A19E0">
            <w:pPr>
              <w:shd w:val="clear" w:color="auto" w:fill="FFFFFF"/>
              <w:spacing w:after="0" w:line="240" w:lineRule="auto"/>
              <w:rPr>
                <w:rFonts w:ascii="Times New Roman" w:eastAsia="Times New Roman" w:hAnsi="Times New Roman" w:cs="Times New Roman"/>
                <w:color w:val="000000"/>
                <w:sz w:val="24"/>
                <w:szCs w:val="24"/>
              </w:rPr>
            </w:pPr>
            <w:r w:rsidRPr="00A00D2B">
              <w:rPr>
                <w:rFonts w:ascii="Times New Roman" w:eastAsia="Times New Roman" w:hAnsi="Times New Roman" w:cs="Times New Roman"/>
                <w:color w:val="000000"/>
                <w:sz w:val="24"/>
                <w:szCs w:val="24"/>
              </w:rPr>
              <w:t>Reviewed and approved.</w:t>
            </w:r>
          </w:p>
          <w:p w14:paraId="3B938ED2" w14:textId="73A854E9" w:rsidR="000C3BB8" w:rsidRPr="00A00D2B" w:rsidRDefault="000C3BB8" w:rsidP="005A19E0">
            <w:pPr>
              <w:shd w:val="clear" w:color="auto" w:fill="FFFFFF"/>
              <w:spacing w:after="0" w:line="240" w:lineRule="auto"/>
              <w:rPr>
                <w:rFonts w:ascii="Times New Roman" w:eastAsia="Times New Roman" w:hAnsi="Times New Roman" w:cs="Times New Roman"/>
                <w:color w:val="000000"/>
                <w:sz w:val="24"/>
                <w:szCs w:val="24"/>
              </w:rPr>
            </w:pPr>
            <w:r w:rsidRPr="00A00D2B">
              <w:rPr>
                <w:rFonts w:ascii="Times New Roman" w:eastAsia="Times New Roman" w:hAnsi="Times New Roman" w:cs="Times New Roman"/>
                <w:color w:val="000000"/>
                <w:sz w:val="24"/>
                <w:szCs w:val="24"/>
              </w:rPr>
              <w:t>Thank you,</w:t>
            </w:r>
          </w:p>
          <w:p w14:paraId="26DADBFE" w14:textId="77777777" w:rsidR="000C3BB8" w:rsidRPr="00A00D2B" w:rsidRDefault="000C3BB8" w:rsidP="005A19E0">
            <w:pPr>
              <w:shd w:val="clear" w:color="auto" w:fill="FFFFFF"/>
              <w:spacing w:after="0" w:line="240" w:lineRule="auto"/>
              <w:rPr>
                <w:rFonts w:ascii="Times New Roman" w:eastAsia="Times New Roman" w:hAnsi="Times New Roman" w:cs="Times New Roman"/>
                <w:color w:val="000000"/>
                <w:sz w:val="24"/>
                <w:szCs w:val="24"/>
              </w:rPr>
            </w:pPr>
            <w:r w:rsidRPr="00A00D2B">
              <w:rPr>
                <w:rFonts w:ascii="Times New Roman" w:eastAsia="Times New Roman" w:hAnsi="Times New Roman" w:cs="Times New Roman"/>
                <w:color w:val="000000"/>
                <w:sz w:val="24"/>
                <w:szCs w:val="24"/>
              </w:rPr>
              <w:t>Roy Gordon</w:t>
            </w:r>
          </w:p>
          <w:p w14:paraId="1BCE652F" w14:textId="77777777" w:rsidR="000C3BB8" w:rsidRPr="00A00D2B" w:rsidRDefault="000C3BB8" w:rsidP="005A19E0">
            <w:pPr>
              <w:shd w:val="clear" w:color="auto" w:fill="FFFFFF"/>
              <w:spacing w:after="0" w:line="240" w:lineRule="auto"/>
              <w:rPr>
                <w:rFonts w:ascii="Times New Roman" w:eastAsia="Times New Roman" w:hAnsi="Times New Roman" w:cs="Times New Roman"/>
                <w:color w:val="000000"/>
                <w:sz w:val="24"/>
                <w:szCs w:val="24"/>
              </w:rPr>
            </w:pPr>
          </w:p>
          <w:p w14:paraId="6CAF90FF" w14:textId="77777777" w:rsidR="000C3BB8" w:rsidRPr="00A00D2B" w:rsidRDefault="000C3BB8" w:rsidP="005A19E0">
            <w:pPr>
              <w:shd w:val="clear" w:color="auto" w:fill="FFFFFF"/>
              <w:spacing w:after="0" w:line="240" w:lineRule="auto"/>
              <w:rPr>
                <w:rFonts w:ascii="Times New Roman" w:eastAsia="Times New Roman" w:hAnsi="Times New Roman" w:cs="Times New Roman"/>
                <w:color w:val="000000"/>
                <w:sz w:val="24"/>
                <w:szCs w:val="24"/>
              </w:rPr>
            </w:pPr>
            <w:r w:rsidRPr="00A00D2B">
              <w:rPr>
                <w:rFonts w:ascii="Times New Roman" w:eastAsia="Times New Roman" w:hAnsi="Times New Roman" w:cs="Times New Roman"/>
                <w:color w:val="000000"/>
                <w:sz w:val="24"/>
                <w:szCs w:val="24"/>
              </w:rPr>
              <w:t xml:space="preserve">Looks great, reviewed and approved. APIs work </w:t>
            </w:r>
            <w:proofErr w:type="gramStart"/>
            <w:r w:rsidRPr="00A00D2B">
              <w:rPr>
                <w:rFonts w:ascii="Times New Roman" w:eastAsia="Times New Roman" w:hAnsi="Times New Roman" w:cs="Times New Roman"/>
                <w:color w:val="000000"/>
                <w:sz w:val="24"/>
                <w:szCs w:val="24"/>
              </w:rPr>
              <w:t>out?</w:t>
            </w:r>
            <w:proofErr w:type="gramEnd"/>
          </w:p>
          <w:p w14:paraId="265A8258" w14:textId="77777777" w:rsidR="000C3BB8" w:rsidRPr="00A00D2B" w:rsidRDefault="000C3BB8" w:rsidP="005A19E0">
            <w:pPr>
              <w:shd w:val="clear" w:color="auto" w:fill="FFFFFF"/>
              <w:spacing w:after="0" w:line="240" w:lineRule="auto"/>
              <w:rPr>
                <w:rFonts w:ascii="Times New Roman" w:eastAsia="Times New Roman" w:hAnsi="Times New Roman" w:cs="Times New Roman"/>
                <w:color w:val="000000"/>
                <w:sz w:val="24"/>
                <w:szCs w:val="24"/>
              </w:rPr>
            </w:pPr>
            <w:r w:rsidRPr="00A00D2B">
              <w:rPr>
                <w:rFonts w:ascii="Times New Roman" w:eastAsia="Times New Roman" w:hAnsi="Times New Roman" w:cs="Times New Roman"/>
                <w:color w:val="000000"/>
                <w:sz w:val="24"/>
                <w:szCs w:val="24"/>
              </w:rPr>
              <w:t>Thanks,</w:t>
            </w:r>
          </w:p>
          <w:p w14:paraId="09155E0F" w14:textId="580C7D56" w:rsidR="000C3BB8" w:rsidRPr="00A00D2B" w:rsidRDefault="000C3BB8" w:rsidP="005A19E0">
            <w:pPr>
              <w:shd w:val="clear" w:color="auto" w:fill="FFFFFF"/>
              <w:spacing w:after="0" w:line="240" w:lineRule="auto"/>
              <w:rPr>
                <w:rFonts w:ascii="Times New Roman" w:eastAsia="Times New Roman" w:hAnsi="Times New Roman" w:cs="Times New Roman"/>
                <w:color w:val="000000"/>
                <w:sz w:val="24"/>
                <w:szCs w:val="24"/>
              </w:rPr>
            </w:pPr>
            <w:r w:rsidRPr="00A00D2B">
              <w:rPr>
                <w:rFonts w:ascii="Times New Roman" w:eastAsia="Times New Roman" w:hAnsi="Times New Roman" w:cs="Times New Roman"/>
                <w:color w:val="000000"/>
                <w:sz w:val="24"/>
                <w:szCs w:val="24"/>
              </w:rPr>
              <w:t>Israel</w:t>
            </w:r>
          </w:p>
        </w:tc>
        <w:tc>
          <w:tcPr>
            <w:tcW w:w="1584" w:type="dxa"/>
            <w:tcBorders>
              <w:top w:val="nil"/>
              <w:bottom w:val="single" w:sz="4" w:space="0" w:color="auto"/>
            </w:tcBorders>
          </w:tcPr>
          <w:p w14:paraId="13C61DD6" w14:textId="77777777" w:rsidR="00537170" w:rsidRPr="00A00D2B" w:rsidRDefault="004E3F29" w:rsidP="005A19E0">
            <w:pPr>
              <w:spacing w:after="0" w:line="360" w:lineRule="auto"/>
              <w:rPr>
                <w:rFonts w:ascii="Times New Roman" w:eastAsia="Times New Roman" w:hAnsi="Times New Roman" w:cs="Times New Roman"/>
                <w:sz w:val="24"/>
                <w:szCs w:val="24"/>
              </w:rPr>
            </w:pPr>
            <w:r w:rsidRPr="00A00D2B">
              <w:rPr>
                <w:rFonts w:ascii="Times New Roman" w:eastAsia="Times New Roman" w:hAnsi="Times New Roman" w:cs="Times New Roman"/>
                <w:sz w:val="24"/>
                <w:szCs w:val="24"/>
              </w:rPr>
              <w:t>1.0</w:t>
            </w:r>
          </w:p>
        </w:tc>
      </w:tr>
      <w:tr w:rsidR="000C3BB8" w:rsidRPr="004E3F29" w14:paraId="502A794B" w14:textId="77777777" w:rsidTr="000C3BB8">
        <w:trPr>
          <w:jc w:val="center"/>
        </w:trPr>
        <w:tc>
          <w:tcPr>
            <w:tcW w:w="1170" w:type="dxa"/>
            <w:tcBorders>
              <w:top w:val="single" w:sz="4" w:space="0" w:color="auto"/>
              <w:bottom w:val="single" w:sz="4" w:space="0" w:color="auto"/>
            </w:tcBorders>
          </w:tcPr>
          <w:p w14:paraId="2502F670" w14:textId="72312E19" w:rsidR="000C3BB8" w:rsidRPr="00A00D2B" w:rsidRDefault="000C3BB8" w:rsidP="005A19E0">
            <w:pPr>
              <w:tabs>
                <w:tab w:val="left" w:pos="855"/>
              </w:tabs>
              <w:spacing w:after="0" w:line="360" w:lineRule="auto"/>
              <w:rPr>
                <w:rFonts w:ascii="Times New Roman" w:eastAsia="Times New Roman" w:hAnsi="Times New Roman" w:cs="Times New Roman"/>
                <w:sz w:val="24"/>
                <w:szCs w:val="24"/>
              </w:rPr>
            </w:pPr>
            <w:r w:rsidRPr="00A00D2B">
              <w:rPr>
                <w:rFonts w:ascii="Times New Roman" w:eastAsia="Times New Roman" w:hAnsi="Times New Roman" w:cs="Times New Roman"/>
                <w:sz w:val="24"/>
                <w:szCs w:val="24"/>
              </w:rPr>
              <w:t>03/18/20</w:t>
            </w:r>
            <w:r w:rsidRPr="00A00D2B">
              <w:rPr>
                <w:rFonts w:ascii="Times New Roman" w:eastAsia="Times New Roman" w:hAnsi="Times New Roman" w:cs="Times New Roman"/>
                <w:sz w:val="24"/>
                <w:szCs w:val="24"/>
              </w:rPr>
              <w:tab/>
            </w:r>
          </w:p>
        </w:tc>
        <w:tc>
          <w:tcPr>
            <w:tcW w:w="4954" w:type="dxa"/>
            <w:tcBorders>
              <w:top w:val="single" w:sz="4" w:space="0" w:color="auto"/>
              <w:bottom w:val="single" w:sz="4" w:space="0" w:color="auto"/>
            </w:tcBorders>
          </w:tcPr>
          <w:p w14:paraId="7DB4E9AC" w14:textId="19674738" w:rsidR="000C3BB8" w:rsidRPr="00A00D2B" w:rsidRDefault="000C3BB8" w:rsidP="005A19E0">
            <w:pPr>
              <w:spacing w:after="0" w:line="360" w:lineRule="auto"/>
              <w:rPr>
                <w:rFonts w:ascii="Times New Roman" w:eastAsia="Times New Roman" w:hAnsi="Times New Roman" w:cs="Times New Roman"/>
                <w:sz w:val="24"/>
                <w:szCs w:val="24"/>
              </w:rPr>
            </w:pPr>
            <w:r w:rsidRPr="00A00D2B">
              <w:rPr>
                <w:rFonts w:ascii="Times New Roman" w:eastAsia="Times New Roman" w:hAnsi="Times New Roman" w:cs="Times New Roman"/>
                <w:sz w:val="24"/>
                <w:szCs w:val="24"/>
              </w:rPr>
              <w:t>Edited version per Dr. Mir’s Request and Guidance</w:t>
            </w:r>
          </w:p>
        </w:tc>
        <w:tc>
          <w:tcPr>
            <w:tcW w:w="1584" w:type="dxa"/>
            <w:tcBorders>
              <w:top w:val="single" w:sz="4" w:space="0" w:color="auto"/>
              <w:bottom w:val="single" w:sz="4" w:space="0" w:color="auto"/>
            </w:tcBorders>
          </w:tcPr>
          <w:p w14:paraId="20755429" w14:textId="2A23E9A4" w:rsidR="000C3BB8" w:rsidRPr="00A00D2B" w:rsidRDefault="000C3BB8" w:rsidP="005A19E0">
            <w:pPr>
              <w:spacing w:after="0" w:line="360" w:lineRule="auto"/>
              <w:rPr>
                <w:rFonts w:ascii="Times New Roman" w:eastAsia="Times New Roman" w:hAnsi="Times New Roman" w:cs="Times New Roman"/>
                <w:sz w:val="24"/>
                <w:szCs w:val="24"/>
              </w:rPr>
            </w:pPr>
            <w:r w:rsidRPr="00A00D2B">
              <w:rPr>
                <w:rFonts w:ascii="Times New Roman" w:eastAsia="Times New Roman" w:hAnsi="Times New Roman" w:cs="Times New Roman"/>
                <w:sz w:val="24"/>
                <w:szCs w:val="24"/>
              </w:rPr>
              <w:t>2.0</w:t>
            </w:r>
          </w:p>
        </w:tc>
      </w:tr>
      <w:bookmarkEnd w:id="3"/>
    </w:tbl>
    <w:p w14:paraId="0D9C2FCC" w14:textId="77777777" w:rsidR="00537170" w:rsidRPr="004E3F29" w:rsidRDefault="00537170">
      <w:pPr>
        <w:spacing w:before="280" w:after="0" w:line="360" w:lineRule="auto"/>
        <w:rPr>
          <w:rFonts w:ascii="Times New Roman" w:eastAsia="Times New Roman" w:hAnsi="Times New Roman" w:cs="Times New Roman"/>
          <w:b/>
        </w:rPr>
      </w:pPr>
    </w:p>
    <w:p w14:paraId="3BE26583" w14:textId="77777777" w:rsidR="00537170" w:rsidRPr="004E3F29" w:rsidRDefault="004E3F29">
      <w:pPr>
        <w:spacing w:after="0" w:line="360" w:lineRule="auto"/>
        <w:rPr>
          <w:rFonts w:ascii="Times New Roman" w:eastAsia="Times New Roman" w:hAnsi="Times New Roman" w:cs="Times New Roman"/>
        </w:rPr>
      </w:pPr>
      <w:r w:rsidRPr="004E3F29">
        <w:rPr>
          <w:rFonts w:ascii="Times New Roman" w:hAnsi="Times New Roman" w:cs="Times New Roman"/>
        </w:rPr>
        <w:br w:type="page"/>
      </w:r>
    </w:p>
    <w:p w14:paraId="775D1DDA" w14:textId="519C67C2" w:rsidR="00537170" w:rsidRPr="00A0307A" w:rsidRDefault="005A24A8" w:rsidP="00AD66C0">
      <w:pPr>
        <w:pStyle w:val="Heading1"/>
      </w:pPr>
      <w:bookmarkStart w:id="4" w:name="_Toc35439568"/>
      <w:r>
        <w:lastRenderedPageBreak/>
        <w:t>1</w:t>
      </w:r>
      <w:r>
        <w:tab/>
      </w:r>
      <w:r w:rsidR="004E3F29" w:rsidRPr="00AD66C0">
        <w:t>Introduction</w:t>
      </w:r>
      <w:bookmarkEnd w:id="4"/>
    </w:p>
    <w:p w14:paraId="77F4BF7E" w14:textId="175DEBFD" w:rsidR="00E71C71" w:rsidRPr="00E71C71" w:rsidRDefault="00E71C71" w:rsidP="00A0307A">
      <w:pPr>
        <w:pBdr>
          <w:top w:val="nil"/>
          <w:left w:val="nil"/>
          <w:bottom w:val="nil"/>
          <w:right w:val="nil"/>
          <w:between w:val="nil"/>
        </w:pBdr>
        <w:spacing w:after="0" w:line="480" w:lineRule="auto"/>
        <w:contextualSpacing/>
        <w:rPr>
          <w:rFonts w:ascii="Times New Roman" w:eastAsia="Times New Roman" w:hAnsi="Times New Roman" w:cs="Times New Roman"/>
          <w:sz w:val="24"/>
          <w:szCs w:val="24"/>
        </w:rPr>
      </w:pPr>
      <w:bookmarkStart w:id="5" w:name="_Hlk35371606"/>
      <w:r w:rsidRPr="00E71C71">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following subsections provide a general overview of this document, formally known as the Software Requirements Specification (SRS).</w:t>
      </w:r>
      <w:r w:rsidR="00056E59">
        <w:rPr>
          <w:rFonts w:ascii="Times New Roman" w:eastAsia="Times New Roman" w:hAnsi="Times New Roman" w:cs="Times New Roman"/>
          <w:sz w:val="24"/>
          <w:szCs w:val="24"/>
        </w:rPr>
        <w:t xml:space="preserve">  These subsections also present a top-level description of the UMGC City Application.  The information here was excerpted from the project plan approved by the stakeholders on February 22, 2020.</w:t>
      </w:r>
    </w:p>
    <w:p w14:paraId="4A4F32D3" w14:textId="19DCAEED" w:rsidR="00537170" w:rsidRPr="0072111B" w:rsidRDefault="0072111B" w:rsidP="0072111B">
      <w:pPr>
        <w:pStyle w:val="Heading2"/>
      </w:pPr>
      <w:bookmarkStart w:id="6" w:name="_Toc35439569"/>
      <w:bookmarkEnd w:id="5"/>
      <w:r>
        <w:t>1.1</w:t>
      </w:r>
      <w:r>
        <w:tab/>
      </w:r>
      <w:r w:rsidR="004E3F29" w:rsidRPr="0072111B">
        <w:t>Purpose</w:t>
      </w:r>
      <w:bookmarkEnd w:id="6"/>
      <w:r w:rsidR="004E3F29" w:rsidRPr="0072111B">
        <w:t xml:space="preserve"> </w:t>
      </w:r>
    </w:p>
    <w:p w14:paraId="5B5DA197" w14:textId="071ED996" w:rsidR="00537170" w:rsidRPr="004E3F29" w:rsidRDefault="004E3F29" w:rsidP="00E853E5">
      <w:pPr>
        <w:tabs>
          <w:tab w:val="left" w:pos="810"/>
        </w:tabs>
        <w:spacing w:after="0" w:line="480" w:lineRule="auto"/>
        <w:contextualSpacing/>
        <w:jc w:val="both"/>
        <w:rPr>
          <w:rFonts w:ascii="Times New Roman" w:eastAsia="Times New Roman" w:hAnsi="Times New Roman" w:cs="Times New Roman"/>
          <w:sz w:val="24"/>
          <w:szCs w:val="24"/>
        </w:rPr>
      </w:pPr>
      <w:bookmarkStart w:id="7" w:name="_Hlk35371735"/>
      <w:r w:rsidRPr="004E3F29">
        <w:rPr>
          <w:rFonts w:ascii="Times New Roman" w:eastAsia="Times New Roman" w:hAnsi="Times New Roman" w:cs="Times New Roman"/>
          <w:sz w:val="24"/>
          <w:szCs w:val="24"/>
        </w:rPr>
        <w:t xml:space="preserve">This document describes the functional and nonfunctional software requirements for version 1.0 of the UMGC City Application.  This document acts as a contract of system requirements and is intended to be used by the members of UMGC City Team 1 to implement the stated requirements.  This document will </w:t>
      </w:r>
      <w:r w:rsidR="00E853E5">
        <w:rPr>
          <w:rFonts w:ascii="Times New Roman" w:eastAsia="Times New Roman" w:hAnsi="Times New Roman" w:cs="Times New Roman"/>
          <w:sz w:val="24"/>
          <w:szCs w:val="24"/>
        </w:rPr>
        <w:t xml:space="preserve">also </w:t>
      </w:r>
      <w:r w:rsidRPr="004E3F29">
        <w:rPr>
          <w:rFonts w:ascii="Times New Roman" w:eastAsia="Times New Roman" w:hAnsi="Times New Roman" w:cs="Times New Roman"/>
          <w:sz w:val="24"/>
          <w:szCs w:val="24"/>
        </w:rPr>
        <w:t xml:space="preserve">be used by the stakeholders to verify </w:t>
      </w:r>
      <w:r w:rsidR="001A4B51">
        <w:rPr>
          <w:rFonts w:ascii="Times New Roman" w:eastAsia="Times New Roman" w:hAnsi="Times New Roman" w:cs="Times New Roman"/>
          <w:sz w:val="24"/>
          <w:szCs w:val="24"/>
        </w:rPr>
        <w:t xml:space="preserve">that </w:t>
      </w:r>
      <w:r w:rsidRPr="004E3F29">
        <w:rPr>
          <w:rFonts w:ascii="Times New Roman" w:eastAsia="Times New Roman" w:hAnsi="Times New Roman" w:cs="Times New Roman"/>
          <w:sz w:val="24"/>
          <w:szCs w:val="24"/>
        </w:rPr>
        <w:t>the application has been built to specifications.  Unless otherwise noted, all requirements specified here are high priority and committed for version 1.0.</w:t>
      </w:r>
    </w:p>
    <w:p w14:paraId="320D0F00" w14:textId="29DFFA10" w:rsidR="00537170" w:rsidRPr="004E3F29" w:rsidRDefault="0072111B" w:rsidP="003433C7">
      <w:pPr>
        <w:pStyle w:val="Heading2"/>
      </w:pPr>
      <w:bookmarkStart w:id="8" w:name="_Toc35439570"/>
      <w:bookmarkStart w:id="9" w:name="_Hlk35371754"/>
      <w:bookmarkEnd w:id="7"/>
      <w:r>
        <w:t>1.2</w:t>
      </w:r>
      <w:r>
        <w:tab/>
      </w:r>
      <w:r w:rsidR="004E3F29" w:rsidRPr="004E3F29">
        <w:t>Intended Audience</w:t>
      </w:r>
      <w:bookmarkEnd w:id="8"/>
      <w:r w:rsidR="004E3F29" w:rsidRPr="004E3F29">
        <w:t xml:space="preserve"> </w:t>
      </w:r>
    </w:p>
    <w:p w14:paraId="01D82B76" w14:textId="5D080D7B" w:rsidR="00E853E5" w:rsidRDefault="004E3F29" w:rsidP="00E853E5">
      <w:pPr>
        <w:spacing w:after="0" w:line="480" w:lineRule="auto"/>
        <w:contextualSpacing/>
        <w:rPr>
          <w:rFonts w:ascii="Times New Roman" w:eastAsia="Times New Roman" w:hAnsi="Times New Roman" w:cs="Times New Roman"/>
          <w:sz w:val="24"/>
          <w:szCs w:val="24"/>
        </w:rPr>
      </w:pPr>
      <w:bookmarkStart w:id="10" w:name="_Hlk35371773"/>
      <w:bookmarkEnd w:id="9"/>
      <w:r w:rsidRPr="004E3F29">
        <w:rPr>
          <w:rFonts w:ascii="Times New Roman" w:eastAsia="Times New Roman" w:hAnsi="Times New Roman" w:cs="Times New Roman"/>
          <w:sz w:val="24"/>
          <w:szCs w:val="24"/>
        </w:rPr>
        <w:t>The intended audience of this document includes all the members of UMGC City Team 1 and the project stakeholders</w:t>
      </w:r>
      <w:r w:rsidR="00E853E5">
        <w:rPr>
          <w:rFonts w:ascii="Times New Roman" w:eastAsia="Times New Roman" w:hAnsi="Times New Roman" w:cs="Times New Roman"/>
          <w:sz w:val="24"/>
          <w:szCs w:val="24"/>
        </w:rPr>
        <w:t>.  Table 1 defines the roles within the team.</w:t>
      </w:r>
    </w:p>
    <w:p w14:paraId="47024F2E" w14:textId="0603C91E" w:rsidR="00184557" w:rsidRPr="00C415BB" w:rsidRDefault="00184557" w:rsidP="00184557">
      <w:pPr>
        <w:pStyle w:val="Caption"/>
        <w:keepNext/>
        <w:jc w:val="center"/>
        <w:rPr>
          <w:rFonts w:ascii="Times New Roman" w:hAnsi="Times New Roman" w:cs="Times New Roman"/>
          <w:color w:val="auto"/>
        </w:rPr>
      </w:pPr>
      <w:bookmarkStart w:id="11" w:name="_Toc34918772"/>
      <w:bookmarkStart w:id="12" w:name="_Toc35439596"/>
      <w:r w:rsidRPr="00C415BB">
        <w:rPr>
          <w:rFonts w:ascii="Times New Roman" w:hAnsi="Times New Roman" w:cs="Times New Roman"/>
          <w:color w:val="auto"/>
        </w:rPr>
        <w:t xml:space="preserve">Table </w:t>
      </w:r>
      <w:r w:rsidRPr="00C415BB">
        <w:rPr>
          <w:rFonts w:ascii="Times New Roman" w:hAnsi="Times New Roman" w:cs="Times New Roman"/>
          <w:color w:val="auto"/>
        </w:rPr>
        <w:fldChar w:fldCharType="begin"/>
      </w:r>
      <w:r w:rsidRPr="00C415BB">
        <w:rPr>
          <w:rFonts w:ascii="Times New Roman" w:hAnsi="Times New Roman" w:cs="Times New Roman"/>
          <w:color w:val="auto"/>
        </w:rPr>
        <w:instrText xml:space="preserve"> SEQ Table \* ARABIC </w:instrText>
      </w:r>
      <w:r w:rsidRPr="00C415BB">
        <w:rPr>
          <w:rFonts w:ascii="Times New Roman" w:hAnsi="Times New Roman" w:cs="Times New Roman"/>
          <w:color w:val="auto"/>
        </w:rPr>
        <w:fldChar w:fldCharType="separate"/>
      </w:r>
      <w:r w:rsidR="004A6A3A">
        <w:rPr>
          <w:rFonts w:ascii="Times New Roman" w:hAnsi="Times New Roman" w:cs="Times New Roman"/>
          <w:noProof/>
          <w:color w:val="auto"/>
        </w:rPr>
        <w:t>1</w:t>
      </w:r>
      <w:r w:rsidRPr="00C415BB">
        <w:rPr>
          <w:rFonts w:ascii="Times New Roman" w:hAnsi="Times New Roman" w:cs="Times New Roman"/>
          <w:color w:val="auto"/>
        </w:rPr>
        <w:fldChar w:fldCharType="end"/>
      </w:r>
      <w:r w:rsidRPr="00C415BB">
        <w:rPr>
          <w:rFonts w:ascii="Times New Roman" w:hAnsi="Times New Roman" w:cs="Times New Roman"/>
          <w:color w:val="auto"/>
        </w:rPr>
        <w:t xml:space="preserve"> - UMGC City Team 1 Roles</w:t>
      </w:r>
      <w:bookmarkEnd w:id="11"/>
      <w:bookmarkEnd w:id="12"/>
    </w:p>
    <w:tbl>
      <w:tblPr>
        <w:tblStyle w:val="TableGrid"/>
        <w:tblW w:w="0" w:type="auto"/>
        <w:jc w:val="center"/>
        <w:tblLook w:val="04A0" w:firstRow="1" w:lastRow="0" w:firstColumn="1" w:lastColumn="0" w:noHBand="0" w:noVBand="1"/>
      </w:tblPr>
      <w:tblGrid>
        <w:gridCol w:w="2425"/>
        <w:gridCol w:w="2430"/>
        <w:gridCol w:w="3150"/>
      </w:tblGrid>
      <w:tr w:rsidR="00FF53E3" w14:paraId="52123214" w14:textId="5152BE23" w:rsidTr="00FC38B1">
        <w:trPr>
          <w:trHeight w:val="350"/>
          <w:tblHeader/>
          <w:jc w:val="center"/>
        </w:trPr>
        <w:tc>
          <w:tcPr>
            <w:tcW w:w="2425" w:type="dxa"/>
            <w:vAlign w:val="center"/>
          </w:tcPr>
          <w:p w14:paraId="1E8B7486" w14:textId="6C70FB3C" w:rsidR="00FF53E3" w:rsidRPr="00E853E5" w:rsidRDefault="00FF53E3" w:rsidP="00FF53E3">
            <w:pPr>
              <w:spacing w:line="360" w:lineRule="auto"/>
              <w:contextualSpacing/>
              <w:jc w:val="center"/>
              <w:rPr>
                <w:rFonts w:ascii="Times New Roman" w:eastAsia="Times New Roman" w:hAnsi="Times New Roman" w:cs="Times New Roman"/>
                <w:b/>
                <w:bCs/>
                <w:sz w:val="24"/>
                <w:szCs w:val="24"/>
              </w:rPr>
            </w:pPr>
            <w:r w:rsidRPr="00E853E5">
              <w:rPr>
                <w:rFonts w:ascii="Times New Roman" w:eastAsia="Times New Roman" w:hAnsi="Times New Roman" w:cs="Times New Roman"/>
                <w:b/>
                <w:bCs/>
                <w:sz w:val="24"/>
                <w:szCs w:val="24"/>
              </w:rPr>
              <w:t>Name</w:t>
            </w:r>
          </w:p>
        </w:tc>
        <w:tc>
          <w:tcPr>
            <w:tcW w:w="2430" w:type="dxa"/>
            <w:vAlign w:val="center"/>
          </w:tcPr>
          <w:p w14:paraId="6701FB4A" w14:textId="263715BD" w:rsidR="00FF53E3" w:rsidRPr="00E853E5" w:rsidRDefault="00FF53E3" w:rsidP="00FF53E3">
            <w:pPr>
              <w:spacing w:line="360" w:lineRule="auto"/>
              <w:contextualSpacing/>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Primary </w:t>
            </w:r>
            <w:r w:rsidRPr="00E853E5">
              <w:rPr>
                <w:rFonts w:ascii="Times New Roman" w:eastAsia="Times New Roman" w:hAnsi="Times New Roman" w:cs="Times New Roman"/>
                <w:b/>
                <w:bCs/>
                <w:sz w:val="24"/>
                <w:szCs w:val="24"/>
              </w:rPr>
              <w:t>Role</w:t>
            </w:r>
          </w:p>
        </w:tc>
        <w:tc>
          <w:tcPr>
            <w:tcW w:w="3150" w:type="dxa"/>
          </w:tcPr>
          <w:p w14:paraId="6E5517E2" w14:textId="662CFE76" w:rsidR="00FF53E3" w:rsidRPr="00E853E5" w:rsidRDefault="00FF53E3" w:rsidP="00FF53E3">
            <w:pPr>
              <w:spacing w:line="360" w:lineRule="auto"/>
              <w:contextualSpacing/>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Secondary Role(s)</w:t>
            </w:r>
          </w:p>
        </w:tc>
      </w:tr>
      <w:tr w:rsidR="00FF53E3" w14:paraId="12D423E5" w14:textId="51822AC4" w:rsidTr="00FF53E3">
        <w:trPr>
          <w:jc w:val="center"/>
        </w:trPr>
        <w:tc>
          <w:tcPr>
            <w:tcW w:w="2425" w:type="dxa"/>
          </w:tcPr>
          <w:p w14:paraId="1F180E32" w14:textId="751E375A"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Israel Del Toro</w:t>
            </w:r>
          </w:p>
        </w:tc>
        <w:tc>
          <w:tcPr>
            <w:tcW w:w="2430" w:type="dxa"/>
          </w:tcPr>
          <w:p w14:paraId="78E56156" w14:textId="6BC1F0C0"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Client</w:t>
            </w:r>
          </w:p>
        </w:tc>
        <w:tc>
          <w:tcPr>
            <w:tcW w:w="3150" w:type="dxa"/>
          </w:tcPr>
          <w:p w14:paraId="09AF902D" w14:textId="0F6BA404"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w:t>
            </w:r>
          </w:p>
        </w:tc>
      </w:tr>
      <w:tr w:rsidR="00FF53E3" w14:paraId="099DC10C" w14:textId="2F3AC233" w:rsidTr="00FF53E3">
        <w:trPr>
          <w:jc w:val="center"/>
        </w:trPr>
        <w:tc>
          <w:tcPr>
            <w:tcW w:w="2425" w:type="dxa"/>
          </w:tcPr>
          <w:p w14:paraId="6F71C136" w14:textId="09E1A314"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Ray Gordon</w:t>
            </w:r>
          </w:p>
        </w:tc>
        <w:tc>
          <w:tcPr>
            <w:tcW w:w="2430" w:type="dxa"/>
          </w:tcPr>
          <w:p w14:paraId="7A0E1738" w14:textId="5C630BAB"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Manager</w:t>
            </w:r>
          </w:p>
        </w:tc>
        <w:tc>
          <w:tcPr>
            <w:tcW w:w="3150" w:type="dxa"/>
          </w:tcPr>
          <w:p w14:paraId="7C38ECAD" w14:textId="649BD224"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w:t>
            </w:r>
          </w:p>
        </w:tc>
      </w:tr>
      <w:tr w:rsidR="00FF53E3" w14:paraId="64880747" w14:textId="2EDC93FF" w:rsidTr="00FF53E3">
        <w:trPr>
          <w:jc w:val="center"/>
        </w:trPr>
        <w:tc>
          <w:tcPr>
            <w:tcW w:w="2425" w:type="dxa"/>
          </w:tcPr>
          <w:p w14:paraId="0403AD06" w14:textId="3156CA9F"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Dr. Mir Assadullah</w:t>
            </w:r>
          </w:p>
        </w:tc>
        <w:tc>
          <w:tcPr>
            <w:tcW w:w="2430" w:type="dxa"/>
          </w:tcPr>
          <w:p w14:paraId="1C11737B" w14:textId="28A4FBF7"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w:t>
            </w:r>
          </w:p>
        </w:tc>
        <w:tc>
          <w:tcPr>
            <w:tcW w:w="3150" w:type="dxa"/>
          </w:tcPr>
          <w:p w14:paraId="5F266DE2" w14:textId="48D991D5"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w:t>
            </w:r>
          </w:p>
        </w:tc>
      </w:tr>
      <w:tr w:rsidR="00FF53E3" w14:paraId="419DC2EA" w14:textId="6052658B" w:rsidTr="00FF53E3">
        <w:trPr>
          <w:jc w:val="center"/>
        </w:trPr>
        <w:tc>
          <w:tcPr>
            <w:tcW w:w="2425" w:type="dxa"/>
          </w:tcPr>
          <w:p w14:paraId="518C2794" w14:textId="267AC323"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Christy Gilliland</w:t>
            </w:r>
          </w:p>
        </w:tc>
        <w:tc>
          <w:tcPr>
            <w:tcW w:w="2430" w:type="dxa"/>
          </w:tcPr>
          <w:p w14:paraId="08D72B1E" w14:textId="13B82B9F"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Manager</w:t>
            </w:r>
          </w:p>
        </w:tc>
        <w:tc>
          <w:tcPr>
            <w:tcW w:w="3150" w:type="dxa"/>
          </w:tcPr>
          <w:p w14:paraId="540E7BA8" w14:textId="7BCDA7EB"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 DBA</w:t>
            </w:r>
          </w:p>
        </w:tc>
      </w:tr>
      <w:tr w:rsidR="00FF53E3" w14:paraId="7F6CDB56" w14:textId="4AAAC707" w:rsidTr="00FF53E3">
        <w:trPr>
          <w:jc w:val="center"/>
        </w:trPr>
        <w:tc>
          <w:tcPr>
            <w:tcW w:w="2425" w:type="dxa"/>
          </w:tcPr>
          <w:p w14:paraId="5C4B5A81" w14:textId="23ECC1A7" w:rsidR="00FF53E3" w:rsidRDefault="00FF53E3" w:rsidP="00FF53E3">
            <w:pPr>
              <w:spacing w:line="36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Tarig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Abasit</w:t>
            </w:r>
            <w:proofErr w:type="spellEnd"/>
          </w:p>
        </w:tc>
        <w:tc>
          <w:tcPr>
            <w:tcW w:w="2430" w:type="dxa"/>
          </w:tcPr>
          <w:p w14:paraId="51DBFC5A" w14:textId="3811778A"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c>
          <w:tcPr>
            <w:tcW w:w="3150" w:type="dxa"/>
          </w:tcPr>
          <w:p w14:paraId="14A24012" w14:textId="6369C67B"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Analyst, DBA</w:t>
            </w:r>
          </w:p>
        </w:tc>
      </w:tr>
      <w:tr w:rsidR="00FF53E3" w14:paraId="4A9B5C8D" w14:textId="2F80B4ED" w:rsidTr="00FF53E3">
        <w:trPr>
          <w:jc w:val="center"/>
        </w:trPr>
        <w:tc>
          <w:tcPr>
            <w:tcW w:w="2425" w:type="dxa"/>
          </w:tcPr>
          <w:p w14:paraId="0E277FDC" w14:textId="16AE3669"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Daniel </w:t>
            </w:r>
            <w:proofErr w:type="spellStart"/>
            <w:r>
              <w:rPr>
                <w:rFonts w:ascii="Times New Roman" w:eastAsia="Times New Roman" w:hAnsi="Times New Roman" w:cs="Times New Roman"/>
                <w:sz w:val="24"/>
                <w:szCs w:val="24"/>
              </w:rPr>
              <w:t>Abresch</w:t>
            </w:r>
            <w:proofErr w:type="spellEnd"/>
          </w:p>
        </w:tc>
        <w:tc>
          <w:tcPr>
            <w:tcW w:w="2430" w:type="dxa"/>
          </w:tcPr>
          <w:p w14:paraId="1C60DA17" w14:textId="17DE062B"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c>
          <w:tcPr>
            <w:tcW w:w="3150" w:type="dxa"/>
          </w:tcPr>
          <w:p w14:paraId="77A9BF63" w14:textId="13107A13"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Tester, DBA</w:t>
            </w:r>
          </w:p>
        </w:tc>
      </w:tr>
      <w:tr w:rsidR="00FF53E3" w14:paraId="582B1789" w14:textId="46202A42" w:rsidTr="00FF53E3">
        <w:trPr>
          <w:jc w:val="center"/>
        </w:trPr>
        <w:tc>
          <w:tcPr>
            <w:tcW w:w="2425" w:type="dxa"/>
          </w:tcPr>
          <w:p w14:paraId="453A6FE7" w14:textId="7F14648A"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Jack </w:t>
            </w:r>
            <w:proofErr w:type="spellStart"/>
            <w:r>
              <w:rPr>
                <w:rFonts w:ascii="Times New Roman" w:eastAsia="Times New Roman" w:hAnsi="Times New Roman" w:cs="Times New Roman"/>
                <w:sz w:val="24"/>
                <w:szCs w:val="24"/>
              </w:rPr>
              <w:t>Amnuaysirikul</w:t>
            </w:r>
            <w:proofErr w:type="spellEnd"/>
          </w:p>
        </w:tc>
        <w:tc>
          <w:tcPr>
            <w:tcW w:w="2430" w:type="dxa"/>
          </w:tcPr>
          <w:p w14:paraId="6DE3D339" w14:textId="488201C8"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Tester</w:t>
            </w:r>
          </w:p>
        </w:tc>
        <w:tc>
          <w:tcPr>
            <w:tcW w:w="3150" w:type="dxa"/>
          </w:tcPr>
          <w:p w14:paraId="5B01F207" w14:textId="4AE4332D"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Analyst, DBA</w:t>
            </w:r>
          </w:p>
        </w:tc>
      </w:tr>
      <w:tr w:rsidR="00FF53E3" w14:paraId="5AE58BC0" w14:textId="74AEDE64" w:rsidTr="00FF53E3">
        <w:trPr>
          <w:jc w:val="center"/>
        </w:trPr>
        <w:tc>
          <w:tcPr>
            <w:tcW w:w="2425" w:type="dxa"/>
          </w:tcPr>
          <w:p w14:paraId="3FCC4BE5" w14:textId="6C053C9F"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Ziad </w:t>
            </w:r>
            <w:proofErr w:type="spellStart"/>
            <w:r>
              <w:rPr>
                <w:rFonts w:ascii="Times New Roman" w:eastAsia="Times New Roman" w:hAnsi="Times New Roman" w:cs="Times New Roman"/>
                <w:sz w:val="24"/>
                <w:szCs w:val="24"/>
              </w:rPr>
              <w:t>Elharaoui</w:t>
            </w:r>
            <w:proofErr w:type="spellEnd"/>
          </w:p>
        </w:tc>
        <w:tc>
          <w:tcPr>
            <w:tcW w:w="2430" w:type="dxa"/>
          </w:tcPr>
          <w:p w14:paraId="1B886709" w14:textId="01E9557D"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Lead Developer</w:t>
            </w:r>
          </w:p>
        </w:tc>
        <w:tc>
          <w:tcPr>
            <w:tcW w:w="3150" w:type="dxa"/>
          </w:tcPr>
          <w:p w14:paraId="73969916" w14:textId="0B3322BF"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Analyst</w:t>
            </w:r>
          </w:p>
        </w:tc>
      </w:tr>
      <w:bookmarkEnd w:id="10"/>
      <w:tr w:rsidR="00FF53E3" w14:paraId="0CA61224" w14:textId="737BDD72" w:rsidTr="00FF53E3">
        <w:trPr>
          <w:jc w:val="center"/>
        </w:trPr>
        <w:tc>
          <w:tcPr>
            <w:tcW w:w="2425" w:type="dxa"/>
          </w:tcPr>
          <w:p w14:paraId="2AF599F6" w14:textId="105E95E7"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Melanie Meek</w:t>
            </w:r>
          </w:p>
        </w:tc>
        <w:tc>
          <w:tcPr>
            <w:tcW w:w="2430" w:type="dxa"/>
          </w:tcPr>
          <w:p w14:paraId="2B202E89" w14:textId="7DE06E38"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Analyst</w:t>
            </w:r>
          </w:p>
        </w:tc>
        <w:tc>
          <w:tcPr>
            <w:tcW w:w="3150" w:type="dxa"/>
          </w:tcPr>
          <w:p w14:paraId="71EB5360" w14:textId="4BE4BDC2"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Tester</w:t>
            </w:r>
          </w:p>
        </w:tc>
      </w:tr>
      <w:tr w:rsidR="00FF53E3" w14:paraId="44B47BFC" w14:textId="6BEA788B" w:rsidTr="00FF53E3">
        <w:trPr>
          <w:jc w:val="center"/>
        </w:trPr>
        <w:tc>
          <w:tcPr>
            <w:tcW w:w="2425" w:type="dxa"/>
          </w:tcPr>
          <w:p w14:paraId="4247D862" w14:textId="52AFF801"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Patience Okereke</w:t>
            </w:r>
          </w:p>
        </w:tc>
        <w:tc>
          <w:tcPr>
            <w:tcW w:w="2430" w:type="dxa"/>
          </w:tcPr>
          <w:p w14:paraId="5944EFE8" w14:textId="0E496148"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Analyst</w:t>
            </w:r>
          </w:p>
        </w:tc>
        <w:tc>
          <w:tcPr>
            <w:tcW w:w="3150" w:type="dxa"/>
          </w:tcPr>
          <w:p w14:paraId="1D1F5147" w14:textId="0615D2EC"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Tester</w:t>
            </w:r>
          </w:p>
        </w:tc>
      </w:tr>
      <w:tr w:rsidR="00FF53E3" w14:paraId="379738AE" w14:textId="557DD01B" w:rsidTr="00FF53E3">
        <w:trPr>
          <w:jc w:val="center"/>
        </w:trPr>
        <w:tc>
          <w:tcPr>
            <w:tcW w:w="2425" w:type="dxa"/>
          </w:tcPr>
          <w:p w14:paraId="0F34CC0C" w14:textId="739D7035"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Krystina Poling</w:t>
            </w:r>
          </w:p>
        </w:tc>
        <w:tc>
          <w:tcPr>
            <w:tcW w:w="2430" w:type="dxa"/>
          </w:tcPr>
          <w:p w14:paraId="7784AABE" w14:textId="2D859415"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Lead Developer</w:t>
            </w:r>
          </w:p>
        </w:tc>
        <w:tc>
          <w:tcPr>
            <w:tcW w:w="3150" w:type="dxa"/>
          </w:tcPr>
          <w:p w14:paraId="56A5884E" w14:textId="07B79D1C"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Tester/DBA</w:t>
            </w:r>
          </w:p>
        </w:tc>
      </w:tr>
    </w:tbl>
    <w:p w14:paraId="3A05311E" w14:textId="7DA03490" w:rsidR="00537170" w:rsidRPr="004E3F29" w:rsidRDefault="004E3F29" w:rsidP="00A0307A">
      <w:pPr>
        <w:spacing w:after="0" w:line="240" w:lineRule="auto"/>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 xml:space="preserve">  </w:t>
      </w:r>
    </w:p>
    <w:p w14:paraId="743A15A0" w14:textId="10891135" w:rsidR="00537170" w:rsidRPr="004E3F29" w:rsidRDefault="0072111B" w:rsidP="003433C7">
      <w:pPr>
        <w:pStyle w:val="Heading2"/>
      </w:pPr>
      <w:bookmarkStart w:id="13" w:name="_Toc35439571"/>
      <w:bookmarkStart w:id="14" w:name="_Hlk35371867"/>
      <w:r>
        <w:t>1.3</w:t>
      </w:r>
      <w:r>
        <w:tab/>
      </w:r>
      <w:r w:rsidR="004E3F29" w:rsidRPr="004E3F29">
        <w:t>Product Scope</w:t>
      </w:r>
      <w:bookmarkEnd w:id="13"/>
    </w:p>
    <w:p w14:paraId="735C9122" w14:textId="77777777" w:rsidR="00537170" w:rsidRPr="004E3F29" w:rsidRDefault="004E3F29" w:rsidP="00E853E5">
      <w:pPr>
        <w:spacing w:after="0" w:line="480" w:lineRule="auto"/>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The scope of the UMGC City project is to build a free, open-source application that can be used by city officials to improve the usability of existing city web portals.  The objective of the application is to enhance the user experience by helping them easily and intuitively locate applicable city ordinances for a predetermined list of frequently requested user inquiries (as determined by the city officials).  In order to accomplish this goal, the application shall present the city officials with an interface to accept input of various use cases along with all the pertinent information that will benefit their intended audience.  The application shall process that data into appropriate tables that comprise a database.  When the users visit the city web portal to search for specific ordinances, the database shall be called upon to produce appropriate output that is tailored to them in a user-friendly format.  This generic, build-to-suit database infrastructure allows the application to be reused by any city.</w:t>
      </w:r>
    </w:p>
    <w:p w14:paraId="4138C8DA" w14:textId="7846835F" w:rsidR="00537170" w:rsidRPr="004E3F29" w:rsidRDefault="004E3F29" w:rsidP="00E853E5">
      <w:pPr>
        <w:pBdr>
          <w:top w:val="nil"/>
          <w:left w:val="nil"/>
          <w:bottom w:val="nil"/>
          <w:right w:val="nil"/>
          <w:between w:val="nil"/>
        </w:pBdr>
        <w:spacing w:after="0" w:line="480" w:lineRule="auto"/>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 xml:space="preserve">The UMGC City teams, along with the DevOps team, will work closely with the customer, Israel Del Toro, to design the database.  In addition, the development teams shall tailor the application to deliver new pages and functionalities that are customized for the website of the City of Pasadena, California.  Specifically, the UMGC City project teams will be delivering two interfaces: an interactive map/web-based interface (Team 1) and a </w:t>
      </w:r>
      <w:proofErr w:type="spellStart"/>
      <w:r w:rsidRPr="004E3F29">
        <w:rPr>
          <w:rFonts w:ascii="Times New Roman" w:eastAsia="Times New Roman" w:hAnsi="Times New Roman" w:cs="Times New Roman"/>
          <w:sz w:val="24"/>
          <w:szCs w:val="24"/>
        </w:rPr>
        <w:t>ChatBot</w:t>
      </w:r>
      <w:proofErr w:type="spellEnd"/>
      <w:r w:rsidRPr="004E3F29">
        <w:rPr>
          <w:rFonts w:ascii="Times New Roman" w:eastAsia="Times New Roman" w:hAnsi="Times New Roman" w:cs="Times New Roman"/>
          <w:sz w:val="24"/>
          <w:szCs w:val="24"/>
        </w:rPr>
        <w:t xml:space="preserve"> interface (Team 2).  This SRS document presents all system requirements applicable to the database setup and the map/web-based interface, whose tasks fall under UMGC City Team 1.  UMGC City Team 2 </w:t>
      </w:r>
      <w:r w:rsidR="00FF53E3">
        <w:rPr>
          <w:rFonts w:ascii="Times New Roman" w:eastAsia="Times New Roman" w:hAnsi="Times New Roman" w:cs="Times New Roman"/>
          <w:sz w:val="24"/>
          <w:szCs w:val="24"/>
        </w:rPr>
        <w:t>will</w:t>
      </w:r>
      <w:r w:rsidRPr="004E3F29">
        <w:rPr>
          <w:rFonts w:ascii="Times New Roman" w:eastAsia="Times New Roman" w:hAnsi="Times New Roman" w:cs="Times New Roman"/>
          <w:sz w:val="24"/>
          <w:szCs w:val="24"/>
        </w:rPr>
        <w:t xml:space="preserve"> use the same database </w:t>
      </w:r>
      <w:r w:rsidR="00FF53E3">
        <w:rPr>
          <w:rFonts w:ascii="Times New Roman" w:eastAsia="Times New Roman" w:hAnsi="Times New Roman" w:cs="Times New Roman"/>
          <w:sz w:val="24"/>
          <w:szCs w:val="24"/>
        </w:rPr>
        <w:t>designed</w:t>
      </w:r>
      <w:r w:rsidRPr="004E3F29">
        <w:rPr>
          <w:rFonts w:ascii="Times New Roman" w:eastAsia="Times New Roman" w:hAnsi="Times New Roman" w:cs="Times New Roman"/>
          <w:sz w:val="24"/>
          <w:szCs w:val="24"/>
        </w:rPr>
        <w:t xml:space="preserve"> by Team 1 </w:t>
      </w:r>
      <w:r w:rsidR="00FF53E3">
        <w:rPr>
          <w:rFonts w:ascii="Times New Roman" w:eastAsia="Times New Roman" w:hAnsi="Times New Roman" w:cs="Times New Roman"/>
          <w:sz w:val="24"/>
          <w:szCs w:val="24"/>
        </w:rPr>
        <w:t>to ensure the same data is used for both interfaces</w:t>
      </w:r>
      <w:r w:rsidRPr="004E3F29">
        <w:rPr>
          <w:rFonts w:ascii="Times New Roman" w:eastAsia="Times New Roman" w:hAnsi="Times New Roman" w:cs="Times New Roman"/>
          <w:sz w:val="24"/>
          <w:szCs w:val="24"/>
        </w:rPr>
        <w:t>.</w:t>
      </w:r>
    </w:p>
    <w:p w14:paraId="3A7E24A5" w14:textId="1290D0E1" w:rsidR="00537170" w:rsidRPr="004E3F29" w:rsidRDefault="0072111B" w:rsidP="003433C7">
      <w:pPr>
        <w:pStyle w:val="Heading2"/>
      </w:pPr>
      <w:bookmarkStart w:id="15" w:name="_Toc35439572"/>
      <w:bookmarkEnd w:id="14"/>
      <w:r>
        <w:lastRenderedPageBreak/>
        <w:t>1.4</w:t>
      </w:r>
      <w:r>
        <w:tab/>
      </w:r>
      <w:bookmarkStart w:id="16" w:name="_Hlk35371993"/>
      <w:r w:rsidR="001A4B51">
        <w:t>Definitions, A</w:t>
      </w:r>
      <w:r w:rsidR="004E3F29" w:rsidRPr="004E3F29">
        <w:t>cronyms,</w:t>
      </w:r>
      <w:r w:rsidR="001A4B51">
        <w:t xml:space="preserve"> and A</w:t>
      </w:r>
      <w:r w:rsidR="004E3F29" w:rsidRPr="004E3F29">
        <w:t>bbreviations</w:t>
      </w:r>
      <w:bookmarkEnd w:id="15"/>
    </w:p>
    <w:p w14:paraId="5AFECC87" w14:textId="0C9B2816" w:rsidR="001A4B51" w:rsidRPr="001A4B51" w:rsidRDefault="001A4B51" w:rsidP="001A4B51">
      <w:pPr>
        <w:pStyle w:val="Caption"/>
        <w:keepNext/>
        <w:jc w:val="center"/>
        <w:rPr>
          <w:rFonts w:ascii="Times New Roman" w:hAnsi="Times New Roman" w:cs="Times New Roman"/>
          <w:color w:val="auto"/>
        </w:rPr>
      </w:pPr>
      <w:bookmarkStart w:id="17" w:name="_Toc35439597"/>
      <w:r w:rsidRPr="001A4B51">
        <w:rPr>
          <w:rFonts w:ascii="Times New Roman" w:hAnsi="Times New Roman" w:cs="Times New Roman"/>
          <w:color w:val="auto"/>
        </w:rPr>
        <w:t xml:space="preserve">Table </w:t>
      </w:r>
      <w:r w:rsidRPr="001A4B51">
        <w:rPr>
          <w:rFonts w:ascii="Times New Roman" w:hAnsi="Times New Roman" w:cs="Times New Roman"/>
          <w:color w:val="auto"/>
        </w:rPr>
        <w:fldChar w:fldCharType="begin"/>
      </w:r>
      <w:r w:rsidRPr="001A4B51">
        <w:rPr>
          <w:rFonts w:ascii="Times New Roman" w:hAnsi="Times New Roman" w:cs="Times New Roman"/>
          <w:color w:val="auto"/>
        </w:rPr>
        <w:instrText xml:space="preserve"> SEQ Table \* ARABIC </w:instrText>
      </w:r>
      <w:r w:rsidRPr="001A4B51">
        <w:rPr>
          <w:rFonts w:ascii="Times New Roman" w:hAnsi="Times New Roman" w:cs="Times New Roman"/>
          <w:color w:val="auto"/>
        </w:rPr>
        <w:fldChar w:fldCharType="separate"/>
      </w:r>
      <w:r w:rsidR="004A6A3A">
        <w:rPr>
          <w:rFonts w:ascii="Times New Roman" w:hAnsi="Times New Roman" w:cs="Times New Roman"/>
          <w:noProof/>
          <w:color w:val="auto"/>
        </w:rPr>
        <w:t>2</w:t>
      </w:r>
      <w:r w:rsidRPr="001A4B51">
        <w:rPr>
          <w:rFonts w:ascii="Times New Roman" w:hAnsi="Times New Roman" w:cs="Times New Roman"/>
          <w:color w:val="auto"/>
        </w:rPr>
        <w:fldChar w:fldCharType="end"/>
      </w:r>
      <w:r w:rsidRPr="001A4B51">
        <w:rPr>
          <w:rFonts w:ascii="Times New Roman" w:hAnsi="Times New Roman" w:cs="Times New Roman"/>
          <w:color w:val="auto"/>
        </w:rPr>
        <w:t xml:space="preserve"> - Definitions, Acronyms and Abbreviations</w:t>
      </w:r>
      <w:bookmarkEnd w:id="17"/>
    </w:p>
    <w:tbl>
      <w:tblPr>
        <w:tblStyle w:val="a0"/>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885"/>
        <w:gridCol w:w="7475"/>
      </w:tblGrid>
      <w:tr w:rsidR="00537170" w:rsidRPr="004E3F29" w14:paraId="26DB0E11" w14:textId="77777777" w:rsidTr="002B005B">
        <w:tc>
          <w:tcPr>
            <w:tcW w:w="1885" w:type="dxa"/>
            <w:vAlign w:val="center"/>
          </w:tcPr>
          <w:p w14:paraId="1450926E" w14:textId="77777777" w:rsidR="00537170" w:rsidRPr="00184557" w:rsidRDefault="004E3F29" w:rsidP="002B005B">
            <w:pPr>
              <w:keepNext/>
              <w:pBdr>
                <w:top w:val="nil"/>
                <w:left w:val="nil"/>
                <w:bottom w:val="nil"/>
                <w:right w:val="nil"/>
                <w:between w:val="nil"/>
              </w:pBdr>
              <w:ind w:left="-14" w:firstLine="14"/>
              <w:contextualSpacing/>
              <w:jc w:val="right"/>
              <w:rPr>
                <w:rFonts w:ascii="Times New Roman" w:eastAsia="Times New Roman" w:hAnsi="Times New Roman" w:cs="Times New Roman"/>
                <w:b/>
                <w:sz w:val="24"/>
                <w:szCs w:val="24"/>
              </w:rPr>
            </w:pPr>
            <w:proofErr w:type="spellStart"/>
            <w:r w:rsidRPr="00184557">
              <w:rPr>
                <w:rFonts w:ascii="Times New Roman" w:eastAsia="Times New Roman" w:hAnsi="Times New Roman" w:cs="Times New Roman"/>
                <w:b/>
                <w:sz w:val="24"/>
                <w:szCs w:val="24"/>
              </w:rPr>
              <w:t>ChatBot</w:t>
            </w:r>
            <w:proofErr w:type="spellEnd"/>
          </w:p>
        </w:tc>
        <w:tc>
          <w:tcPr>
            <w:tcW w:w="7475" w:type="dxa"/>
            <w:vAlign w:val="center"/>
          </w:tcPr>
          <w:p w14:paraId="720E3A2F" w14:textId="77777777" w:rsidR="00537170" w:rsidRPr="00156A12" w:rsidRDefault="004E3F29" w:rsidP="00156A12">
            <w:pPr>
              <w:keepNext/>
              <w:pBdr>
                <w:top w:val="nil"/>
                <w:left w:val="nil"/>
                <w:bottom w:val="nil"/>
                <w:right w:val="nil"/>
                <w:between w:val="nil"/>
              </w:pBdr>
              <w:spacing w:line="480" w:lineRule="auto"/>
              <w:contextualSpacing/>
              <w:rPr>
                <w:rFonts w:ascii="Times New Roman" w:eastAsia="Times New Roman" w:hAnsi="Times New Roman" w:cs="Times New Roman"/>
                <w:color w:val="000000"/>
                <w:sz w:val="24"/>
                <w:szCs w:val="24"/>
              </w:rPr>
            </w:pPr>
            <w:r w:rsidRPr="00156A12">
              <w:rPr>
                <w:rFonts w:ascii="Times New Roman" w:eastAsia="Times New Roman" w:hAnsi="Times New Roman" w:cs="Times New Roman"/>
                <w:color w:val="111111"/>
                <w:sz w:val="24"/>
                <w:szCs w:val="24"/>
                <w:highlight w:val="white"/>
              </w:rPr>
              <w:t>a computer program designed to simulate conversation with human users</w:t>
            </w:r>
          </w:p>
        </w:tc>
      </w:tr>
      <w:tr w:rsidR="00156A12" w:rsidRPr="004E3F29" w14:paraId="1C02CCCD" w14:textId="77777777" w:rsidTr="002B005B">
        <w:tc>
          <w:tcPr>
            <w:tcW w:w="1885" w:type="dxa"/>
            <w:vAlign w:val="center"/>
          </w:tcPr>
          <w:p w14:paraId="57159818" w14:textId="36255AE6" w:rsidR="00156A12" w:rsidRPr="00184557" w:rsidRDefault="00156A12" w:rsidP="002B005B">
            <w:pPr>
              <w:keepNext/>
              <w:pBdr>
                <w:top w:val="nil"/>
                <w:left w:val="nil"/>
                <w:bottom w:val="nil"/>
                <w:right w:val="nil"/>
                <w:between w:val="nil"/>
              </w:pBdr>
              <w:ind w:left="-14" w:firstLine="14"/>
              <w:contextualSpacing/>
              <w:jc w:val="right"/>
              <w:rPr>
                <w:rFonts w:ascii="Times New Roman" w:eastAsia="Times New Roman" w:hAnsi="Times New Roman" w:cs="Times New Roman"/>
                <w:b/>
                <w:sz w:val="24"/>
                <w:szCs w:val="24"/>
              </w:rPr>
            </w:pPr>
            <w:r w:rsidRPr="00184557">
              <w:rPr>
                <w:rFonts w:ascii="Times New Roman" w:eastAsia="Times New Roman" w:hAnsi="Times New Roman" w:cs="Times New Roman"/>
                <w:b/>
                <w:sz w:val="24"/>
                <w:szCs w:val="24"/>
              </w:rPr>
              <w:t>CRUD</w:t>
            </w:r>
          </w:p>
        </w:tc>
        <w:tc>
          <w:tcPr>
            <w:tcW w:w="7475" w:type="dxa"/>
            <w:vAlign w:val="center"/>
          </w:tcPr>
          <w:p w14:paraId="7278B69E" w14:textId="2B9F8540" w:rsidR="00156A12" w:rsidRPr="00156A12" w:rsidRDefault="00AC18E8" w:rsidP="00156A12">
            <w:pPr>
              <w:keepNext/>
              <w:pBdr>
                <w:top w:val="nil"/>
                <w:left w:val="nil"/>
                <w:bottom w:val="nil"/>
                <w:right w:val="nil"/>
                <w:between w:val="nil"/>
              </w:pBdr>
              <w:spacing w:line="480" w:lineRule="auto"/>
              <w:contextualSpacing/>
              <w:rPr>
                <w:rFonts w:ascii="Times New Roman" w:eastAsia="Times New Roman" w:hAnsi="Times New Roman" w:cs="Times New Roman"/>
                <w:color w:val="000000"/>
                <w:sz w:val="24"/>
                <w:szCs w:val="24"/>
              </w:rPr>
            </w:pPr>
            <w:r w:rsidRPr="00AC18E8">
              <w:rPr>
                <w:rFonts w:ascii="Times New Roman" w:hAnsi="Times New Roman" w:cs="Times New Roman"/>
                <w:sz w:val="24"/>
                <w:szCs w:val="24"/>
                <w:shd w:val="clear" w:color="auto" w:fill="FFFFFF"/>
              </w:rPr>
              <w:t>“</w:t>
            </w:r>
            <w:r w:rsidR="001A4B51">
              <w:rPr>
                <w:rFonts w:ascii="Times New Roman" w:hAnsi="Times New Roman" w:cs="Times New Roman"/>
                <w:color w:val="222222"/>
                <w:sz w:val="24"/>
                <w:szCs w:val="24"/>
                <w:shd w:val="clear" w:color="auto" w:fill="FFFFFF"/>
              </w:rPr>
              <w:t>Create, Read, Update and D</w:t>
            </w:r>
            <w:r w:rsidR="00156A12" w:rsidRPr="00156A12">
              <w:rPr>
                <w:rFonts w:ascii="Times New Roman" w:hAnsi="Times New Roman" w:cs="Times New Roman"/>
                <w:color w:val="222222"/>
                <w:sz w:val="24"/>
                <w:szCs w:val="24"/>
                <w:shd w:val="clear" w:color="auto" w:fill="FFFFFF"/>
              </w:rPr>
              <w:t>elete</w:t>
            </w:r>
            <w:r w:rsidRPr="00AC18E8">
              <w:rPr>
                <w:rFonts w:ascii="Times New Roman" w:hAnsi="Times New Roman" w:cs="Times New Roman"/>
                <w:sz w:val="24"/>
                <w:szCs w:val="24"/>
                <w:shd w:val="clear" w:color="auto" w:fill="FFFFFF"/>
              </w:rPr>
              <w:t>”</w:t>
            </w:r>
          </w:p>
        </w:tc>
      </w:tr>
      <w:tr w:rsidR="00537170" w:rsidRPr="004E3F29" w14:paraId="1F55ACD4" w14:textId="77777777" w:rsidTr="002B005B">
        <w:tc>
          <w:tcPr>
            <w:tcW w:w="1885" w:type="dxa"/>
            <w:vAlign w:val="center"/>
          </w:tcPr>
          <w:p w14:paraId="3CB778B8" w14:textId="77777777" w:rsidR="00537170" w:rsidRPr="00184557" w:rsidRDefault="004E3F29" w:rsidP="002B005B">
            <w:pPr>
              <w:keepNext/>
              <w:pBdr>
                <w:top w:val="nil"/>
                <w:left w:val="nil"/>
                <w:bottom w:val="nil"/>
                <w:right w:val="nil"/>
                <w:between w:val="nil"/>
              </w:pBdr>
              <w:ind w:left="-14" w:firstLine="14"/>
              <w:contextualSpacing/>
              <w:jc w:val="right"/>
              <w:rPr>
                <w:rFonts w:ascii="Times New Roman" w:eastAsia="Times New Roman" w:hAnsi="Times New Roman" w:cs="Times New Roman"/>
                <w:b/>
                <w:sz w:val="24"/>
                <w:szCs w:val="24"/>
              </w:rPr>
            </w:pPr>
            <w:r w:rsidRPr="00184557">
              <w:rPr>
                <w:rFonts w:ascii="Times New Roman" w:eastAsia="Times New Roman" w:hAnsi="Times New Roman" w:cs="Times New Roman"/>
                <w:b/>
                <w:sz w:val="24"/>
                <w:szCs w:val="24"/>
              </w:rPr>
              <w:t>DevOps</w:t>
            </w:r>
          </w:p>
        </w:tc>
        <w:tc>
          <w:tcPr>
            <w:tcW w:w="7475" w:type="dxa"/>
            <w:vAlign w:val="center"/>
          </w:tcPr>
          <w:p w14:paraId="659EFCD0" w14:textId="77777777" w:rsidR="00537170" w:rsidRPr="00156A12" w:rsidRDefault="004E3F29" w:rsidP="00156A12">
            <w:pPr>
              <w:keepNext/>
              <w:pBdr>
                <w:top w:val="nil"/>
                <w:left w:val="nil"/>
                <w:bottom w:val="nil"/>
                <w:right w:val="nil"/>
                <w:between w:val="nil"/>
              </w:pBdr>
              <w:spacing w:line="480" w:lineRule="auto"/>
              <w:contextualSpacing/>
              <w:rPr>
                <w:rFonts w:ascii="Times New Roman" w:eastAsia="Times New Roman" w:hAnsi="Times New Roman" w:cs="Times New Roman"/>
                <w:color w:val="000000"/>
                <w:sz w:val="24"/>
                <w:szCs w:val="24"/>
              </w:rPr>
            </w:pPr>
            <w:r w:rsidRPr="00156A12">
              <w:rPr>
                <w:rFonts w:ascii="Times New Roman" w:eastAsia="Times New Roman" w:hAnsi="Times New Roman" w:cs="Times New Roman"/>
                <w:color w:val="000000"/>
                <w:sz w:val="24"/>
                <w:szCs w:val="24"/>
              </w:rPr>
              <w:t>Development and Operations Team</w:t>
            </w:r>
          </w:p>
        </w:tc>
      </w:tr>
      <w:tr w:rsidR="00156A12" w:rsidRPr="004E3F29" w14:paraId="7D6AEB4A" w14:textId="77777777" w:rsidTr="002B005B">
        <w:tc>
          <w:tcPr>
            <w:tcW w:w="1885" w:type="dxa"/>
            <w:vAlign w:val="center"/>
          </w:tcPr>
          <w:p w14:paraId="4A1794E5" w14:textId="675A9848" w:rsidR="00156A12" w:rsidRPr="00184557" w:rsidRDefault="00156A12" w:rsidP="002B005B">
            <w:pPr>
              <w:keepNext/>
              <w:pBdr>
                <w:top w:val="nil"/>
                <w:left w:val="nil"/>
                <w:bottom w:val="nil"/>
                <w:right w:val="nil"/>
                <w:between w:val="nil"/>
              </w:pBdr>
              <w:ind w:left="-14" w:firstLine="14"/>
              <w:contextualSpacing/>
              <w:jc w:val="right"/>
              <w:rPr>
                <w:rFonts w:ascii="Times New Roman" w:eastAsia="Times New Roman" w:hAnsi="Times New Roman" w:cs="Times New Roman"/>
                <w:b/>
                <w:sz w:val="24"/>
                <w:szCs w:val="24"/>
              </w:rPr>
            </w:pPr>
            <w:r w:rsidRPr="00184557">
              <w:rPr>
                <w:rFonts w:ascii="Times New Roman" w:eastAsia="Times New Roman" w:hAnsi="Times New Roman" w:cs="Times New Roman"/>
                <w:b/>
                <w:sz w:val="24"/>
                <w:szCs w:val="24"/>
              </w:rPr>
              <w:t>DFD</w:t>
            </w:r>
          </w:p>
        </w:tc>
        <w:tc>
          <w:tcPr>
            <w:tcW w:w="7475" w:type="dxa"/>
            <w:vAlign w:val="center"/>
          </w:tcPr>
          <w:p w14:paraId="05B7F627" w14:textId="7AD29C32" w:rsidR="00156A12" w:rsidRPr="00156A12" w:rsidRDefault="00156A12" w:rsidP="00156A12">
            <w:pPr>
              <w:keepNext/>
              <w:pBdr>
                <w:top w:val="nil"/>
                <w:left w:val="nil"/>
                <w:bottom w:val="nil"/>
                <w:right w:val="nil"/>
                <w:between w:val="nil"/>
              </w:pBdr>
              <w:spacing w:line="480" w:lineRule="auto"/>
              <w:contextualSpacing/>
              <w:rPr>
                <w:rFonts w:ascii="Times New Roman" w:eastAsia="Times New Roman" w:hAnsi="Times New Roman" w:cs="Times New Roman"/>
                <w:color w:val="000000"/>
                <w:sz w:val="24"/>
                <w:szCs w:val="24"/>
              </w:rPr>
            </w:pPr>
            <w:r w:rsidRPr="00156A12">
              <w:rPr>
                <w:rFonts w:ascii="Times New Roman" w:eastAsia="Times New Roman" w:hAnsi="Times New Roman" w:cs="Times New Roman"/>
                <w:color w:val="000000"/>
                <w:sz w:val="24"/>
                <w:szCs w:val="24"/>
              </w:rPr>
              <w:t>Data flow Diagram</w:t>
            </w:r>
          </w:p>
        </w:tc>
      </w:tr>
      <w:tr w:rsidR="00156A12" w:rsidRPr="004E3F29" w14:paraId="2F8F85E3" w14:textId="77777777" w:rsidTr="002B005B">
        <w:tc>
          <w:tcPr>
            <w:tcW w:w="1885" w:type="dxa"/>
            <w:vAlign w:val="center"/>
          </w:tcPr>
          <w:p w14:paraId="66BC4683" w14:textId="355A392D" w:rsidR="00156A12" w:rsidRPr="00184557" w:rsidRDefault="00156A12" w:rsidP="002B005B">
            <w:pPr>
              <w:keepNext/>
              <w:pBdr>
                <w:top w:val="nil"/>
                <w:left w:val="nil"/>
                <w:bottom w:val="nil"/>
                <w:right w:val="nil"/>
                <w:between w:val="nil"/>
              </w:pBdr>
              <w:ind w:left="-14" w:firstLine="14"/>
              <w:contextualSpacing/>
              <w:jc w:val="right"/>
              <w:rPr>
                <w:rFonts w:ascii="Times New Roman" w:eastAsia="Times New Roman" w:hAnsi="Times New Roman" w:cs="Times New Roman"/>
                <w:b/>
                <w:sz w:val="24"/>
                <w:szCs w:val="24"/>
              </w:rPr>
            </w:pPr>
            <w:r w:rsidRPr="00184557">
              <w:rPr>
                <w:rFonts w:ascii="Times New Roman" w:eastAsia="Times New Roman" w:hAnsi="Times New Roman" w:cs="Times New Roman"/>
                <w:b/>
                <w:sz w:val="24"/>
                <w:szCs w:val="24"/>
              </w:rPr>
              <w:t>ERD</w:t>
            </w:r>
          </w:p>
        </w:tc>
        <w:tc>
          <w:tcPr>
            <w:tcW w:w="7475" w:type="dxa"/>
            <w:vAlign w:val="center"/>
          </w:tcPr>
          <w:p w14:paraId="5FEA035A" w14:textId="0995336C" w:rsidR="00156A12" w:rsidRPr="00156A12" w:rsidRDefault="00156A12" w:rsidP="00156A12">
            <w:pPr>
              <w:keepNext/>
              <w:pBdr>
                <w:top w:val="nil"/>
                <w:left w:val="nil"/>
                <w:bottom w:val="nil"/>
                <w:right w:val="nil"/>
                <w:between w:val="nil"/>
              </w:pBdr>
              <w:spacing w:line="480" w:lineRule="auto"/>
              <w:contextualSpacing/>
              <w:rPr>
                <w:rFonts w:ascii="Times New Roman" w:eastAsia="Times New Roman" w:hAnsi="Times New Roman" w:cs="Times New Roman"/>
                <w:color w:val="000000"/>
                <w:sz w:val="24"/>
                <w:szCs w:val="24"/>
              </w:rPr>
            </w:pPr>
            <w:r w:rsidRPr="00156A12">
              <w:rPr>
                <w:rFonts w:ascii="Times New Roman" w:eastAsia="Times New Roman" w:hAnsi="Times New Roman" w:cs="Times New Roman"/>
                <w:color w:val="000000"/>
                <w:sz w:val="24"/>
                <w:szCs w:val="24"/>
              </w:rPr>
              <w:t>Entity Relationship Diagram</w:t>
            </w:r>
          </w:p>
        </w:tc>
      </w:tr>
      <w:tr w:rsidR="00156A12" w:rsidRPr="004E3F29" w14:paraId="0A61663B" w14:textId="77777777" w:rsidTr="002B005B">
        <w:tc>
          <w:tcPr>
            <w:tcW w:w="1885" w:type="dxa"/>
            <w:vAlign w:val="center"/>
          </w:tcPr>
          <w:p w14:paraId="2C790A41" w14:textId="3D2CB5C8" w:rsidR="00156A12" w:rsidRPr="00184557" w:rsidRDefault="00156A12" w:rsidP="002B005B">
            <w:pPr>
              <w:keepNext/>
              <w:pBdr>
                <w:top w:val="nil"/>
                <w:left w:val="nil"/>
                <w:bottom w:val="nil"/>
                <w:right w:val="nil"/>
                <w:between w:val="nil"/>
              </w:pBdr>
              <w:ind w:left="-14" w:firstLine="14"/>
              <w:contextualSpacing/>
              <w:jc w:val="right"/>
              <w:rPr>
                <w:rFonts w:ascii="Times New Roman" w:hAnsi="Times New Roman" w:cs="Times New Roman"/>
                <w:b/>
                <w:sz w:val="24"/>
                <w:szCs w:val="24"/>
                <w:shd w:val="clear" w:color="auto" w:fill="FFFFFF"/>
              </w:rPr>
            </w:pPr>
            <w:r w:rsidRPr="00184557">
              <w:rPr>
                <w:rFonts w:ascii="Times New Roman" w:hAnsi="Times New Roman" w:cs="Times New Roman"/>
                <w:b/>
                <w:sz w:val="24"/>
                <w:szCs w:val="24"/>
                <w:shd w:val="clear" w:color="auto" w:fill="FFFFFF"/>
              </w:rPr>
              <w:t>GUI</w:t>
            </w:r>
          </w:p>
        </w:tc>
        <w:tc>
          <w:tcPr>
            <w:tcW w:w="7475" w:type="dxa"/>
            <w:vAlign w:val="center"/>
          </w:tcPr>
          <w:p w14:paraId="3A8B3AF4" w14:textId="265D6E27" w:rsidR="00156A12" w:rsidRPr="00156A12" w:rsidRDefault="00156A12" w:rsidP="00156A12">
            <w:pPr>
              <w:pStyle w:val="NormalWeb"/>
              <w:spacing w:before="0" w:beforeAutospacing="0" w:after="0" w:afterAutospacing="0" w:line="480" w:lineRule="auto"/>
              <w:rPr>
                <w:color w:val="222222"/>
                <w:shd w:val="clear" w:color="auto" w:fill="FFFFFF"/>
              </w:rPr>
            </w:pPr>
            <w:r w:rsidRPr="00156A12">
              <w:rPr>
                <w:color w:val="222222"/>
                <w:shd w:val="clear" w:color="auto" w:fill="FFFFFF"/>
              </w:rPr>
              <w:t>Graphical User Interface</w:t>
            </w:r>
          </w:p>
        </w:tc>
      </w:tr>
      <w:tr w:rsidR="00156A12" w:rsidRPr="004E3F29" w14:paraId="27A8187F" w14:textId="77777777" w:rsidTr="002B005B">
        <w:tc>
          <w:tcPr>
            <w:tcW w:w="1885" w:type="dxa"/>
            <w:vAlign w:val="center"/>
          </w:tcPr>
          <w:p w14:paraId="10E7EA38" w14:textId="072A5B8F" w:rsidR="00156A12" w:rsidRPr="00184557" w:rsidRDefault="00156A12" w:rsidP="002B005B">
            <w:pPr>
              <w:keepNext/>
              <w:pBdr>
                <w:top w:val="nil"/>
                <w:left w:val="nil"/>
                <w:bottom w:val="nil"/>
                <w:right w:val="nil"/>
                <w:between w:val="nil"/>
              </w:pBdr>
              <w:ind w:left="-14" w:firstLine="14"/>
              <w:contextualSpacing/>
              <w:jc w:val="right"/>
              <w:rPr>
                <w:rFonts w:ascii="Times New Roman" w:hAnsi="Times New Roman" w:cs="Times New Roman"/>
                <w:b/>
                <w:sz w:val="24"/>
                <w:szCs w:val="24"/>
                <w:shd w:val="clear" w:color="auto" w:fill="FFFFFF"/>
              </w:rPr>
            </w:pPr>
            <w:r w:rsidRPr="00184557">
              <w:rPr>
                <w:rFonts w:ascii="Times New Roman" w:hAnsi="Times New Roman" w:cs="Times New Roman"/>
                <w:b/>
                <w:sz w:val="24"/>
                <w:szCs w:val="24"/>
                <w:shd w:val="clear" w:color="auto" w:fill="FFFFFF"/>
              </w:rPr>
              <w:t>HTTP Request</w:t>
            </w:r>
          </w:p>
        </w:tc>
        <w:tc>
          <w:tcPr>
            <w:tcW w:w="7475" w:type="dxa"/>
            <w:vAlign w:val="center"/>
          </w:tcPr>
          <w:p w14:paraId="2C111D91" w14:textId="262A3DB0" w:rsidR="00156A12" w:rsidRPr="00156A12" w:rsidRDefault="00156A12" w:rsidP="00156A12">
            <w:pPr>
              <w:pStyle w:val="NormalWeb"/>
              <w:spacing w:before="0" w:beforeAutospacing="0" w:after="0" w:afterAutospacing="0" w:line="480" w:lineRule="auto"/>
              <w:rPr>
                <w:color w:val="222222"/>
                <w:shd w:val="clear" w:color="auto" w:fill="FFFFFF"/>
              </w:rPr>
            </w:pPr>
            <w:r>
              <w:rPr>
                <w:color w:val="222222"/>
                <w:shd w:val="clear" w:color="auto" w:fill="FFFFFF"/>
              </w:rPr>
              <w:t>T</w:t>
            </w:r>
            <w:r w:rsidRPr="00156A12">
              <w:rPr>
                <w:color w:val="222222"/>
                <w:shd w:val="clear" w:color="auto" w:fill="FFFFFF"/>
              </w:rPr>
              <w:t>he Hypertext Transfer Protocol (HTTP) is designed to enable communications between clients and servers. HTTP works as a request-response protocol between a client and server.</w:t>
            </w:r>
          </w:p>
        </w:tc>
      </w:tr>
      <w:tr w:rsidR="00156A12" w:rsidRPr="004E3F29" w14:paraId="08611C0A" w14:textId="77777777" w:rsidTr="002B005B">
        <w:tc>
          <w:tcPr>
            <w:tcW w:w="1885" w:type="dxa"/>
            <w:vAlign w:val="center"/>
          </w:tcPr>
          <w:p w14:paraId="44CBB737" w14:textId="76F1CDE8" w:rsidR="00156A12" w:rsidRPr="00184557" w:rsidRDefault="00156A12" w:rsidP="002B005B">
            <w:pPr>
              <w:keepNext/>
              <w:pBdr>
                <w:top w:val="nil"/>
                <w:left w:val="nil"/>
                <w:bottom w:val="nil"/>
                <w:right w:val="nil"/>
                <w:between w:val="nil"/>
              </w:pBdr>
              <w:ind w:left="-14" w:firstLine="14"/>
              <w:contextualSpacing/>
              <w:jc w:val="right"/>
              <w:rPr>
                <w:rFonts w:ascii="Times New Roman" w:eastAsia="Times New Roman" w:hAnsi="Times New Roman" w:cs="Times New Roman"/>
                <w:b/>
                <w:sz w:val="24"/>
                <w:szCs w:val="24"/>
              </w:rPr>
            </w:pPr>
            <w:r w:rsidRPr="00184557">
              <w:rPr>
                <w:rFonts w:ascii="Times New Roman" w:hAnsi="Times New Roman" w:cs="Times New Roman"/>
                <w:b/>
                <w:sz w:val="24"/>
                <w:szCs w:val="24"/>
                <w:shd w:val="clear" w:color="auto" w:fill="FFFFFF"/>
              </w:rPr>
              <w:t>PostgreSQL</w:t>
            </w:r>
          </w:p>
        </w:tc>
        <w:tc>
          <w:tcPr>
            <w:tcW w:w="7475" w:type="dxa"/>
            <w:vAlign w:val="center"/>
          </w:tcPr>
          <w:p w14:paraId="5640A0AE" w14:textId="58215240" w:rsidR="00156A12" w:rsidRPr="00156A12" w:rsidRDefault="00633D18" w:rsidP="00156A12">
            <w:pPr>
              <w:pStyle w:val="NormalWeb"/>
              <w:spacing w:before="0" w:beforeAutospacing="0" w:after="0" w:afterAutospacing="0" w:line="480" w:lineRule="auto"/>
            </w:pPr>
            <w:r>
              <w:rPr>
                <w:color w:val="222222"/>
                <w:shd w:val="clear" w:color="auto" w:fill="FFFFFF"/>
              </w:rPr>
              <w:t>A</w:t>
            </w:r>
            <w:r w:rsidR="00156A12" w:rsidRPr="00156A12">
              <w:rPr>
                <w:color w:val="222222"/>
                <w:shd w:val="clear" w:color="auto" w:fill="FFFFFF"/>
              </w:rPr>
              <w:t xml:space="preserve"> general-purpose and object-relational database management system.</w:t>
            </w:r>
          </w:p>
        </w:tc>
      </w:tr>
      <w:tr w:rsidR="00156A12" w:rsidRPr="004E3F29" w14:paraId="44C2A5F1" w14:textId="77777777" w:rsidTr="002B005B">
        <w:tc>
          <w:tcPr>
            <w:tcW w:w="1885" w:type="dxa"/>
            <w:vAlign w:val="center"/>
          </w:tcPr>
          <w:p w14:paraId="50FB2A46" w14:textId="4BB7A044" w:rsidR="00156A12" w:rsidRPr="00184557" w:rsidRDefault="00156A12" w:rsidP="002B005B">
            <w:pPr>
              <w:keepNext/>
              <w:pBdr>
                <w:top w:val="nil"/>
                <w:left w:val="nil"/>
                <w:bottom w:val="nil"/>
                <w:right w:val="nil"/>
                <w:between w:val="nil"/>
              </w:pBdr>
              <w:ind w:left="-14" w:firstLine="14"/>
              <w:contextualSpacing/>
              <w:jc w:val="right"/>
              <w:rPr>
                <w:rFonts w:ascii="Times New Roman" w:eastAsia="Times New Roman" w:hAnsi="Times New Roman" w:cs="Times New Roman"/>
                <w:b/>
                <w:sz w:val="24"/>
                <w:szCs w:val="24"/>
              </w:rPr>
            </w:pPr>
            <w:r w:rsidRPr="00184557">
              <w:rPr>
                <w:rFonts w:ascii="Times New Roman" w:hAnsi="Times New Roman" w:cs="Times New Roman"/>
                <w:b/>
                <w:sz w:val="24"/>
                <w:szCs w:val="24"/>
                <w:shd w:val="clear" w:color="auto" w:fill="FFFFFF"/>
              </w:rPr>
              <w:t>REST Controller</w:t>
            </w:r>
          </w:p>
        </w:tc>
        <w:tc>
          <w:tcPr>
            <w:tcW w:w="7475" w:type="dxa"/>
            <w:vAlign w:val="center"/>
          </w:tcPr>
          <w:p w14:paraId="4E91A70E" w14:textId="044042A1" w:rsidR="00156A12" w:rsidRPr="00156A12" w:rsidRDefault="001A4B51" w:rsidP="00156A12">
            <w:pPr>
              <w:keepNext/>
              <w:pBdr>
                <w:top w:val="nil"/>
                <w:left w:val="nil"/>
                <w:bottom w:val="nil"/>
                <w:right w:val="nil"/>
                <w:between w:val="nil"/>
              </w:pBdr>
              <w:spacing w:line="480" w:lineRule="auto"/>
              <w:contextualSpacing/>
              <w:rPr>
                <w:rFonts w:ascii="Times New Roman" w:eastAsia="Times New Roman" w:hAnsi="Times New Roman" w:cs="Times New Roman"/>
                <w:color w:val="000000"/>
                <w:sz w:val="24"/>
                <w:szCs w:val="24"/>
              </w:rPr>
            </w:pPr>
            <w:r>
              <w:rPr>
                <w:rFonts w:ascii="Times New Roman" w:hAnsi="Times New Roman" w:cs="Times New Roman"/>
                <w:color w:val="222222"/>
                <w:sz w:val="24"/>
                <w:szCs w:val="24"/>
                <w:shd w:val="clear" w:color="auto" w:fill="FFFFFF"/>
              </w:rPr>
              <w:t>This is u</w:t>
            </w:r>
            <w:r w:rsidR="00633D18" w:rsidRPr="00156A12">
              <w:rPr>
                <w:rFonts w:ascii="Times New Roman" w:hAnsi="Times New Roman" w:cs="Times New Roman"/>
                <w:color w:val="222222"/>
                <w:sz w:val="24"/>
                <w:szCs w:val="24"/>
                <w:shd w:val="clear" w:color="auto" w:fill="FFFFFF"/>
              </w:rPr>
              <w:t>sed</w:t>
            </w:r>
            <w:r w:rsidR="00156A12" w:rsidRPr="00156A12">
              <w:rPr>
                <w:rFonts w:ascii="Times New Roman" w:hAnsi="Times New Roman" w:cs="Times New Roman"/>
                <w:color w:val="222222"/>
                <w:sz w:val="24"/>
                <w:szCs w:val="24"/>
                <w:shd w:val="clear" w:color="auto" w:fill="FFFFFF"/>
              </w:rPr>
              <w:t xml:space="preserve"> to create RESTful web services using Spring MVC. It takes care of mapping request data to the defined request handler method</w:t>
            </w:r>
          </w:p>
        </w:tc>
      </w:tr>
      <w:tr w:rsidR="00156A12" w:rsidRPr="004E3F29" w14:paraId="25EB48B2" w14:textId="77777777" w:rsidTr="002B005B">
        <w:tc>
          <w:tcPr>
            <w:tcW w:w="1885" w:type="dxa"/>
            <w:vAlign w:val="center"/>
          </w:tcPr>
          <w:p w14:paraId="7047E8F3" w14:textId="503B8291" w:rsidR="00156A12" w:rsidRPr="00184557" w:rsidRDefault="00156A12" w:rsidP="002B005B">
            <w:pPr>
              <w:keepNext/>
              <w:pBdr>
                <w:top w:val="nil"/>
                <w:left w:val="nil"/>
                <w:bottom w:val="nil"/>
                <w:right w:val="nil"/>
                <w:between w:val="nil"/>
              </w:pBdr>
              <w:ind w:left="-14" w:firstLine="14"/>
              <w:contextualSpacing/>
              <w:jc w:val="right"/>
              <w:rPr>
                <w:rFonts w:ascii="Times New Roman" w:eastAsia="Times New Roman" w:hAnsi="Times New Roman" w:cs="Times New Roman"/>
                <w:b/>
                <w:sz w:val="24"/>
                <w:szCs w:val="24"/>
              </w:rPr>
            </w:pPr>
            <w:r w:rsidRPr="00184557">
              <w:rPr>
                <w:rFonts w:ascii="Times New Roman" w:eastAsia="Times New Roman" w:hAnsi="Times New Roman" w:cs="Times New Roman"/>
                <w:b/>
                <w:sz w:val="24"/>
                <w:szCs w:val="24"/>
              </w:rPr>
              <w:t>REST API</w:t>
            </w:r>
          </w:p>
        </w:tc>
        <w:tc>
          <w:tcPr>
            <w:tcW w:w="7475" w:type="dxa"/>
            <w:vAlign w:val="center"/>
          </w:tcPr>
          <w:p w14:paraId="11C0A0F3" w14:textId="1A936A5F" w:rsidR="00156A12" w:rsidRPr="00156A12" w:rsidRDefault="00156A12" w:rsidP="001A4B51">
            <w:pPr>
              <w:keepNext/>
              <w:pBdr>
                <w:top w:val="nil"/>
                <w:left w:val="nil"/>
                <w:bottom w:val="nil"/>
                <w:right w:val="nil"/>
                <w:between w:val="nil"/>
              </w:pBdr>
              <w:spacing w:line="480" w:lineRule="auto"/>
              <w:contextualSpacing/>
              <w:rPr>
                <w:rFonts w:ascii="Times New Roman" w:eastAsia="Times New Roman" w:hAnsi="Times New Roman" w:cs="Times New Roman"/>
                <w:color w:val="000000"/>
                <w:sz w:val="24"/>
                <w:szCs w:val="24"/>
              </w:rPr>
            </w:pPr>
            <w:r w:rsidRPr="00156A12">
              <w:rPr>
                <w:rFonts w:ascii="Times New Roman" w:hAnsi="Times New Roman" w:cs="Times New Roman"/>
                <w:color w:val="222222"/>
                <w:sz w:val="24"/>
                <w:szCs w:val="24"/>
                <w:shd w:val="clear" w:color="auto" w:fill="FFFFFF"/>
              </w:rPr>
              <w:t>an application program interface (</w:t>
            </w:r>
            <w:hyperlink r:id="rId8" w:history="1">
              <w:r w:rsidRPr="00156A12">
                <w:rPr>
                  <w:rStyle w:val="Hyperlink"/>
                  <w:rFonts w:ascii="Times New Roman" w:hAnsi="Times New Roman" w:cs="Times New Roman"/>
                  <w:color w:val="222222"/>
                  <w:sz w:val="24"/>
                  <w:szCs w:val="24"/>
                  <w:shd w:val="clear" w:color="auto" w:fill="FFFFFF"/>
                </w:rPr>
                <w:t>API</w:t>
              </w:r>
            </w:hyperlink>
            <w:r w:rsidRPr="00156A12">
              <w:rPr>
                <w:rFonts w:ascii="Times New Roman" w:hAnsi="Times New Roman" w:cs="Times New Roman"/>
                <w:color w:val="222222"/>
                <w:sz w:val="24"/>
                <w:szCs w:val="24"/>
                <w:shd w:val="clear" w:color="auto" w:fill="FFFFFF"/>
              </w:rPr>
              <w:t xml:space="preserve">) that uses HTTP requests to </w:t>
            </w:r>
            <w:r w:rsidR="001A4B51">
              <w:rPr>
                <w:rFonts w:ascii="Times New Roman" w:hAnsi="Times New Roman" w:cs="Times New Roman"/>
                <w:color w:val="222222"/>
                <w:sz w:val="24"/>
                <w:szCs w:val="24"/>
                <w:shd w:val="clear" w:color="auto" w:fill="FFFFFF"/>
              </w:rPr>
              <w:t>get, put, post and delete</w:t>
            </w:r>
            <w:r w:rsidRPr="00156A12">
              <w:rPr>
                <w:rFonts w:ascii="Times New Roman" w:hAnsi="Times New Roman" w:cs="Times New Roman"/>
                <w:color w:val="222222"/>
                <w:sz w:val="24"/>
                <w:szCs w:val="24"/>
                <w:shd w:val="clear" w:color="auto" w:fill="FFFFFF"/>
              </w:rPr>
              <w:t xml:space="preserve"> data</w:t>
            </w:r>
          </w:p>
        </w:tc>
      </w:tr>
      <w:tr w:rsidR="00156A12" w:rsidRPr="004E3F29" w14:paraId="7A4B93C7" w14:textId="77777777" w:rsidTr="002B005B">
        <w:tc>
          <w:tcPr>
            <w:tcW w:w="1885" w:type="dxa"/>
            <w:vAlign w:val="center"/>
          </w:tcPr>
          <w:p w14:paraId="5FD9F7E6" w14:textId="232EBB03" w:rsidR="00156A12" w:rsidRPr="00184557" w:rsidRDefault="00156A12" w:rsidP="002B005B">
            <w:pPr>
              <w:keepNext/>
              <w:pBdr>
                <w:top w:val="nil"/>
                <w:left w:val="nil"/>
                <w:bottom w:val="nil"/>
                <w:right w:val="nil"/>
                <w:between w:val="nil"/>
              </w:pBdr>
              <w:ind w:left="-14" w:firstLine="14"/>
              <w:contextualSpacing/>
              <w:jc w:val="right"/>
              <w:rPr>
                <w:rFonts w:ascii="Times New Roman" w:eastAsia="Times New Roman" w:hAnsi="Times New Roman" w:cs="Times New Roman"/>
                <w:b/>
                <w:sz w:val="24"/>
                <w:szCs w:val="24"/>
              </w:rPr>
            </w:pPr>
            <w:r w:rsidRPr="00184557">
              <w:rPr>
                <w:rFonts w:ascii="Times New Roman" w:eastAsia="Times New Roman" w:hAnsi="Times New Roman" w:cs="Times New Roman"/>
                <w:b/>
                <w:sz w:val="24"/>
                <w:szCs w:val="24"/>
              </w:rPr>
              <w:t>Spring Data JPA</w:t>
            </w:r>
          </w:p>
        </w:tc>
        <w:tc>
          <w:tcPr>
            <w:tcW w:w="7475" w:type="dxa"/>
            <w:vAlign w:val="center"/>
          </w:tcPr>
          <w:p w14:paraId="48081CF4" w14:textId="5BFCBC6C" w:rsidR="00156A12" w:rsidRPr="00156A12" w:rsidRDefault="001A4B51" w:rsidP="001A4B51">
            <w:pPr>
              <w:keepNext/>
              <w:pBdr>
                <w:top w:val="nil"/>
                <w:left w:val="nil"/>
                <w:bottom w:val="nil"/>
                <w:right w:val="nil"/>
                <w:between w:val="nil"/>
              </w:pBdr>
              <w:spacing w:line="480" w:lineRule="auto"/>
              <w:contextualSpacing/>
              <w:rPr>
                <w:rFonts w:ascii="Times New Roman" w:eastAsia="Times New Roman" w:hAnsi="Times New Roman" w:cs="Times New Roman"/>
                <w:color w:val="000000"/>
                <w:sz w:val="24"/>
                <w:szCs w:val="24"/>
              </w:rPr>
            </w:pPr>
            <w:r>
              <w:rPr>
                <w:rFonts w:ascii="Times New Roman" w:hAnsi="Times New Roman" w:cs="Times New Roman"/>
                <w:color w:val="222222"/>
                <w:sz w:val="24"/>
                <w:szCs w:val="24"/>
                <w:shd w:val="clear" w:color="auto" w:fill="FFFFFF"/>
              </w:rPr>
              <w:t>P</w:t>
            </w:r>
            <w:r w:rsidR="00156A12" w:rsidRPr="00156A12">
              <w:rPr>
                <w:rFonts w:ascii="Times New Roman" w:hAnsi="Times New Roman" w:cs="Times New Roman"/>
                <w:color w:val="222222"/>
                <w:sz w:val="24"/>
                <w:szCs w:val="24"/>
                <w:shd w:val="clear" w:color="auto" w:fill="FFFFFF"/>
              </w:rPr>
              <w:t>art of</w:t>
            </w:r>
            <w:r>
              <w:rPr>
                <w:rFonts w:ascii="Times New Roman" w:hAnsi="Times New Roman" w:cs="Times New Roman"/>
                <w:color w:val="222222"/>
                <w:sz w:val="24"/>
                <w:szCs w:val="24"/>
                <w:shd w:val="clear" w:color="auto" w:fill="FFFFFF"/>
              </w:rPr>
              <w:t xml:space="preserve"> the larger Spring Data family.  This </w:t>
            </w:r>
            <w:r w:rsidR="00156A12" w:rsidRPr="00156A12">
              <w:rPr>
                <w:rFonts w:ascii="Times New Roman" w:hAnsi="Times New Roman" w:cs="Times New Roman"/>
                <w:color w:val="222222"/>
                <w:sz w:val="24"/>
                <w:szCs w:val="24"/>
                <w:shd w:val="clear" w:color="auto" w:fill="FFFFFF"/>
              </w:rPr>
              <w:t xml:space="preserve">makes it easy </w:t>
            </w:r>
            <w:r>
              <w:rPr>
                <w:rFonts w:ascii="Times New Roman" w:hAnsi="Times New Roman" w:cs="Times New Roman"/>
                <w:color w:val="222222"/>
                <w:sz w:val="24"/>
                <w:szCs w:val="24"/>
                <w:shd w:val="clear" w:color="auto" w:fill="FFFFFF"/>
              </w:rPr>
              <w:t>to</w:t>
            </w:r>
            <w:r w:rsidR="00156A12" w:rsidRPr="00156A12">
              <w:rPr>
                <w:rFonts w:ascii="Times New Roman" w:hAnsi="Times New Roman" w:cs="Times New Roman"/>
                <w:color w:val="222222"/>
                <w:sz w:val="24"/>
                <w:szCs w:val="24"/>
                <w:shd w:val="clear" w:color="auto" w:fill="FFFFFF"/>
              </w:rPr>
              <w:t xml:space="preserve"> implement JPA based repositories</w:t>
            </w:r>
          </w:p>
        </w:tc>
      </w:tr>
      <w:tr w:rsidR="00537170" w:rsidRPr="004E3F29" w14:paraId="2F7134D3" w14:textId="77777777" w:rsidTr="002B005B">
        <w:tc>
          <w:tcPr>
            <w:tcW w:w="1885" w:type="dxa"/>
            <w:vAlign w:val="center"/>
          </w:tcPr>
          <w:p w14:paraId="34D3FEC2" w14:textId="77777777" w:rsidR="00537170" w:rsidRPr="00184557" w:rsidRDefault="004E3F29" w:rsidP="002B005B">
            <w:pPr>
              <w:keepNext/>
              <w:pBdr>
                <w:top w:val="nil"/>
                <w:left w:val="nil"/>
                <w:bottom w:val="nil"/>
                <w:right w:val="nil"/>
                <w:between w:val="nil"/>
              </w:pBdr>
              <w:ind w:left="-14" w:firstLine="14"/>
              <w:contextualSpacing/>
              <w:jc w:val="right"/>
              <w:rPr>
                <w:rFonts w:ascii="Times New Roman" w:eastAsia="Times New Roman" w:hAnsi="Times New Roman" w:cs="Times New Roman"/>
                <w:b/>
                <w:sz w:val="24"/>
                <w:szCs w:val="24"/>
              </w:rPr>
            </w:pPr>
            <w:r w:rsidRPr="00184557">
              <w:rPr>
                <w:rFonts w:ascii="Times New Roman" w:eastAsia="Times New Roman" w:hAnsi="Times New Roman" w:cs="Times New Roman"/>
                <w:b/>
                <w:sz w:val="24"/>
                <w:szCs w:val="24"/>
              </w:rPr>
              <w:t>SRS</w:t>
            </w:r>
          </w:p>
        </w:tc>
        <w:tc>
          <w:tcPr>
            <w:tcW w:w="7475" w:type="dxa"/>
            <w:vAlign w:val="center"/>
          </w:tcPr>
          <w:p w14:paraId="43E125BA" w14:textId="77777777" w:rsidR="00537170" w:rsidRPr="00156A12" w:rsidRDefault="004E3F29" w:rsidP="00156A12">
            <w:pPr>
              <w:keepNext/>
              <w:pBdr>
                <w:top w:val="nil"/>
                <w:left w:val="nil"/>
                <w:bottom w:val="nil"/>
                <w:right w:val="nil"/>
                <w:between w:val="nil"/>
              </w:pBdr>
              <w:spacing w:line="480" w:lineRule="auto"/>
              <w:contextualSpacing/>
              <w:rPr>
                <w:rFonts w:ascii="Times New Roman" w:eastAsia="Times New Roman" w:hAnsi="Times New Roman" w:cs="Times New Roman"/>
                <w:color w:val="000000"/>
                <w:sz w:val="24"/>
                <w:szCs w:val="24"/>
              </w:rPr>
            </w:pPr>
            <w:r w:rsidRPr="00156A12">
              <w:rPr>
                <w:rFonts w:ascii="Times New Roman" w:eastAsia="Times New Roman" w:hAnsi="Times New Roman" w:cs="Times New Roman"/>
                <w:color w:val="000000"/>
                <w:sz w:val="24"/>
                <w:szCs w:val="24"/>
              </w:rPr>
              <w:t>Software Requirements Specification</w:t>
            </w:r>
          </w:p>
        </w:tc>
      </w:tr>
      <w:tr w:rsidR="00537170" w:rsidRPr="004E3F29" w14:paraId="577FA3D6" w14:textId="77777777" w:rsidTr="002B005B">
        <w:tc>
          <w:tcPr>
            <w:tcW w:w="1885" w:type="dxa"/>
            <w:vAlign w:val="center"/>
          </w:tcPr>
          <w:p w14:paraId="25045DD8" w14:textId="77777777" w:rsidR="00537170" w:rsidRPr="00184557" w:rsidRDefault="004E3F29" w:rsidP="002B005B">
            <w:pPr>
              <w:keepNext/>
              <w:pBdr>
                <w:top w:val="nil"/>
                <w:left w:val="nil"/>
                <w:bottom w:val="nil"/>
                <w:right w:val="nil"/>
                <w:between w:val="nil"/>
              </w:pBdr>
              <w:ind w:left="-14" w:firstLine="14"/>
              <w:contextualSpacing/>
              <w:jc w:val="right"/>
              <w:rPr>
                <w:rFonts w:ascii="Times New Roman" w:eastAsia="Times New Roman" w:hAnsi="Times New Roman" w:cs="Times New Roman"/>
                <w:b/>
                <w:sz w:val="24"/>
                <w:szCs w:val="24"/>
              </w:rPr>
            </w:pPr>
            <w:r w:rsidRPr="00184557">
              <w:rPr>
                <w:rFonts w:ascii="Times New Roman" w:eastAsia="Times New Roman" w:hAnsi="Times New Roman" w:cs="Times New Roman"/>
                <w:b/>
                <w:sz w:val="24"/>
                <w:szCs w:val="24"/>
              </w:rPr>
              <w:t>UMGC</w:t>
            </w:r>
          </w:p>
        </w:tc>
        <w:tc>
          <w:tcPr>
            <w:tcW w:w="7475" w:type="dxa"/>
            <w:vAlign w:val="center"/>
          </w:tcPr>
          <w:p w14:paraId="3390DD1E" w14:textId="77777777" w:rsidR="00537170" w:rsidRPr="00156A12" w:rsidRDefault="004E3F29" w:rsidP="00156A12">
            <w:pPr>
              <w:keepNext/>
              <w:pBdr>
                <w:top w:val="nil"/>
                <w:left w:val="nil"/>
                <w:bottom w:val="nil"/>
                <w:right w:val="nil"/>
                <w:between w:val="nil"/>
              </w:pBdr>
              <w:spacing w:line="480" w:lineRule="auto"/>
              <w:contextualSpacing/>
              <w:rPr>
                <w:rFonts w:ascii="Times New Roman" w:eastAsia="Times New Roman" w:hAnsi="Times New Roman" w:cs="Times New Roman"/>
                <w:sz w:val="24"/>
                <w:szCs w:val="24"/>
              </w:rPr>
            </w:pPr>
            <w:r w:rsidRPr="00156A12">
              <w:rPr>
                <w:rFonts w:ascii="Times New Roman" w:eastAsia="Times New Roman" w:hAnsi="Times New Roman" w:cs="Times New Roman"/>
                <w:color w:val="000000"/>
                <w:sz w:val="24"/>
                <w:szCs w:val="24"/>
              </w:rPr>
              <w:t>University of Maryland Global Campus</w:t>
            </w:r>
          </w:p>
        </w:tc>
      </w:tr>
      <w:tr w:rsidR="00537170" w:rsidRPr="004E3F29" w14:paraId="4926D1F8" w14:textId="77777777" w:rsidTr="002B005B">
        <w:tc>
          <w:tcPr>
            <w:tcW w:w="1885" w:type="dxa"/>
            <w:vAlign w:val="center"/>
          </w:tcPr>
          <w:p w14:paraId="56BD1DB6" w14:textId="6D8FA86C" w:rsidR="00537170" w:rsidRPr="00184557" w:rsidRDefault="004E3F29" w:rsidP="002B005B">
            <w:pPr>
              <w:keepNext/>
              <w:pBdr>
                <w:top w:val="nil"/>
                <w:left w:val="nil"/>
                <w:bottom w:val="nil"/>
                <w:right w:val="nil"/>
                <w:between w:val="nil"/>
              </w:pBdr>
              <w:ind w:left="-14" w:firstLine="14"/>
              <w:contextualSpacing/>
              <w:jc w:val="right"/>
              <w:rPr>
                <w:rFonts w:ascii="Times New Roman" w:eastAsia="Times New Roman" w:hAnsi="Times New Roman" w:cs="Times New Roman"/>
                <w:b/>
                <w:sz w:val="24"/>
                <w:szCs w:val="24"/>
              </w:rPr>
            </w:pPr>
            <w:r w:rsidRPr="00184557">
              <w:rPr>
                <w:rFonts w:ascii="Times New Roman" w:eastAsia="Times New Roman" w:hAnsi="Times New Roman" w:cs="Times New Roman"/>
                <w:b/>
                <w:sz w:val="24"/>
                <w:szCs w:val="24"/>
              </w:rPr>
              <w:t>PaaS</w:t>
            </w:r>
          </w:p>
        </w:tc>
        <w:tc>
          <w:tcPr>
            <w:tcW w:w="7475" w:type="dxa"/>
            <w:vAlign w:val="center"/>
          </w:tcPr>
          <w:p w14:paraId="3029A835" w14:textId="07175BD2" w:rsidR="00537170" w:rsidRPr="00156A12" w:rsidRDefault="00FF53E3" w:rsidP="00156A12">
            <w:pPr>
              <w:keepNext/>
              <w:pBdr>
                <w:top w:val="nil"/>
                <w:left w:val="nil"/>
                <w:bottom w:val="nil"/>
                <w:right w:val="nil"/>
                <w:between w:val="nil"/>
              </w:pBdr>
              <w:spacing w:line="480" w:lineRule="auto"/>
              <w:contextualSpacing/>
              <w:rPr>
                <w:rFonts w:ascii="Times New Roman" w:eastAsia="Times New Roman" w:hAnsi="Times New Roman" w:cs="Times New Roman"/>
                <w:color w:val="000000"/>
                <w:sz w:val="24"/>
                <w:szCs w:val="24"/>
              </w:rPr>
            </w:pPr>
            <w:r w:rsidRPr="00156A12">
              <w:rPr>
                <w:rFonts w:ascii="Times New Roman" w:eastAsia="Times New Roman" w:hAnsi="Times New Roman" w:cs="Times New Roman"/>
                <w:sz w:val="24"/>
                <w:szCs w:val="24"/>
              </w:rPr>
              <w:t xml:space="preserve">Platform as a Service - </w:t>
            </w:r>
            <w:r w:rsidR="004E3F29" w:rsidRPr="00156A12">
              <w:rPr>
                <w:rFonts w:ascii="Times New Roman" w:eastAsia="Times New Roman" w:hAnsi="Times New Roman" w:cs="Times New Roman"/>
                <w:sz w:val="24"/>
                <w:szCs w:val="24"/>
              </w:rPr>
              <w:t>a cloud computing model in which a third-party provider supplies the software and hardware infrastructure required to develop, run, and manage an application.</w:t>
            </w:r>
          </w:p>
        </w:tc>
      </w:tr>
    </w:tbl>
    <w:p w14:paraId="6FF0CE5B" w14:textId="5C6E38A6" w:rsidR="00537170" w:rsidRPr="004E3F29" w:rsidRDefault="0072111B" w:rsidP="003433C7">
      <w:pPr>
        <w:pStyle w:val="Heading2"/>
      </w:pPr>
      <w:bookmarkStart w:id="18" w:name="_Toc35439573"/>
      <w:r>
        <w:lastRenderedPageBreak/>
        <w:t>1.5</w:t>
      </w:r>
      <w:r>
        <w:tab/>
      </w:r>
      <w:r w:rsidR="004E3F29" w:rsidRPr="004E3F29">
        <w:t>References</w:t>
      </w:r>
      <w:bookmarkEnd w:id="18"/>
    </w:p>
    <w:p w14:paraId="0429682E" w14:textId="77777777" w:rsidR="00537170" w:rsidRPr="004E3F29" w:rsidRDefault="004E3F29" w:rsidP="00E217CC">
      <w:pPr>
        <w:numPr>
          <w:ilvl w:val="0"/>
          <w:numId w:val="4"/>
        </w:numPr>
        <w:pBdr>
          <w:top w:val="nil"/>
          <w:left w:val="nil"/>
          <w:bottom w:val="nil"/>
          <w:right w:val="nil"/>
          <w:between w:val="nil"/>
        </w:pBdr>
        <w:spacing w:after="0" w:line="480" w:lineRule="auto"/>
        <w:ind w:left="360"/>
        <w:contextualSpacing/>
        <w:rPr>
          <w:rFonts w:ascii="Times New Roman" w:hAnsi="Times New Roman" w:cs="Times New Roman"/>
          <w:color w:val="000000"/>
          <w:sz w:val="24"/>
          <w:szCs w:val="24"/>
        </w:rPr>
      </w:pPr>
      <w:r w:rsidRPr="004E3F29">
        <w:rPr>
          <w:rFonts w:ascii="Times New Roman" w:eastAsia="Times New Roman" w:hAnsi="Times New Roman" w:cs="Times New Roman"/>
          <w:color w:val="000000"/>
          <w:sz w:val="24"/>
          <w:szCs w:val="24"/>
        </w:rPr>
        <w:t>https://learn.umuc.edu/d2l/le/content/444089/viewContent/16973490/View (Assignment Description)</w:t>
      </w:r>
    </w:p>
    <w:p w14:paraId="438E6E93" w14:textId="77777777" w:rsidR="00537170" w:rsidRPr="004E3F29" w:rsidRDefault="004E3F29" w:rsidP="00E217CC">
      <w:pPr>
        <w:numPr>
          <w:ilvl w:val="0"/>
          <w:numId w:val="4"/>
        </w:numPr>
        <w:pBdr>
          <w:top w:val="nil"/>
          <w:left w:val="nil"/>
          <w:bottom w:val="nil"/>
          <w:right w:val="nil"/>
          <w:between w:val="nil"/>
        </w:pBdr>
        <w:spacing w:after="0" w:line="480" w:lineRule="auto"/>
        <w:ind w:left="360"/>
        <w:contextualSpacing/>
        <w:rPr>
          <w:rFonts w:ascii="Times New Roman" w:hAnsi="Times New Roman" w:cs="Times New Roman"/>
          <w:color w:val="000000"/>
          <w:sz w:val="24"/>
          <w:szCs w:val="24"/>
        </w:rPr>
      </w:pPr>
      <w:r w:rsidRPr="004E3F29">
        <w:rPr>
          <w:rFonts w:ascii="Times New Roman" w:eastAsia="Times New Roman" w:hAnsi="Times New Roman" w:cs="Times New Roman"/>
          <w:color w:val="000000"/>
          <w:sz w:val="24"/>
          <w:szCs w:val="24"/>
        </w:rPr>
        <w:t xml:space="preserve">IEEE Recommended Practice for Software Requirements Specifications.  IEEE Std 1058.1-1987, 31 Aug. 1988. Accessed via </w:t>
      </w:r>
      <w:hyperlink r:id="rId9">
        <w:r w:rsidRPr="004E3F29">
          <w:rPr>
            <w:rFonts w:ascii="Times New Roman" w:eastAsia="Times New Roman" w:hAnsi="Times New Roman" w:cs="Times New Roman"/>
            <w:color w:val="0000FF"/>
            <w:sz w:val="24"/>
            <w:szCs w:val="24"/>
            <w:u w:val="single"/>
          </w:rPr>
          <w:t>http://www.math.uaa.alaska.edu/~afkjm/cs401/IEEE830.pdf</w:t>
        </w:r>
      </w:hyperlink>
    </w:p>
    <w:p w14:paraId="6640ED91" w14:textId="0B802AB9" w:rsidR="00537170" w:rsidRPr="004E3F29" w:rsidRDefault="0072111B" w:rsidP="003433C7">
      <w:pPr>
        <w:pStyle w:val="Heading2"/>
      </w:pPr>
      <w:bookmarkStart w:id="19" w:name="_Toc35439574"/>
      <w:r>
        <w:t>1.6</w:t>
      </w:r>
      <w:r>
        <w:tab/>
      </w:r>
      <w:bookmarkStart w:id="20" w:name="_Hlk35372247"/>
      <w:r w:rsidR="004E3F29" w:rsidRPr="004E3F29">
        <w:t>Overview</w:t>
      </w:r>
      <w:bookmarkEnd w:id="19"/>
    </w:p>
    <w:p w14:paraId="1013B98B" w14:textId="08B9E999" w:rsidR="00022CCB" w:rsidRDefault="00022CCB" w:rsidP="00E853E5">
      <w:pPr>
        <w:pBdr>
          <w:top w:val="nil"/>
          <w:left w:val="nil"/>
          <w:bottom w:val="nil"/>
          <w:right w:val="nil"/>
          <w:between w:val="nil"/>
        </w:pBd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SRS will provide a comprehensive description of the intended purpose and environment for the UMGC City Application.  The final approved version of this SRS will be used at delivery to </w:t>
      </w:r>
      <w:commentRangeStart w:id="21"/>
      <w:r>
        <w:rPr>
          <w:rFonts w:ascii="Times New Roman" w:eastAsia="Times New Roman" w:hAnsi="Times New Roman" w:cs="Times New Roman"/>
          <w:color w:val="000000"/>
          <w:sz w:val="24"/>
          <w:szCs w:val="24"/>
        </w:rPr>
        <w:t>measure the success and viability of the project</w:t>
      </w:r>
      <w:commentRangeEnd w:id="21"/>
      <w:r w:rsidR="00740875">
        <w:rPr>
          <w:rStyle w:val="CommentReference"/>
        </w:rPr>
        <w:commentReference w:id="21"/>
      </w:r>
      <w:r>
        <w:rPr>
          <w:rFonts w:ascii="Times New Roman" w:eastAsia="Times New Roman" w:hAnsi="Times New Roman" w:cs="Times New Roman"/>
          <w:color w:val="000000"/>
          <w:sz w:val="24"/>
          <w:szCs w:val="24"/>
        </w:rPr>
        <w:t>.</w:t>
      </w:r>
    </w:p>
    <w:p w14:paraId="54206F7A" w14:textId="4503E449" w:rsidR="00537170" w:rsidRPr="004E3F29" w:rsidRDefault="00266B28" w:rsidP="00E853E5">
      <w:pPr>
        <w:pBdr>
          <w:top w:val="nil"/>
          <w:left w:val="nil"/>
          <w:bottom w:val="nil"/>
          <w:right w:val="nil"/>
          <w:between w:val="nil"/>
        </w:pBdr>
        <w:spacing w:after="0" w:line="480" w:lineRule="auto"/>
        <w:contextualSpacing/>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t>Section 2 of this document provides an overall description of the UMGC City Application, the associated interfaces and user classes.  Section 3 provides specific development requirements, including operating environment, database construction and user support.  Section 4 contains a detailed description of each system feature, including functional requirements for each, and a list of nonfunctional requirements for the entire application.</w:t>
      </w:r>
      <w:r w:rsidR="006F33B2">
        <w:rPr>
          <w:rFonts w:ascii="Times New Roman" w:eastAsia="Times New Roman" w:hAnsi="Times New Roman" w:cs="Times New Roman"/>
          <w:color w:val="000000"/>
          <w:sz w:val="24"/>
          <w:szCs w:val="24"/>
        </w:rPr>
        <w:t xml:space="preserve">  </w:t>
      </w:r>
    </w:p>
    <w:p w14:paraId="7B618A96" w14:textId="47F35C3D" w:rsidR="00537170" w:rsidRPr="006F33B2" w:rsidRDefault="005A24A8" w:rsidP="00C415BB">
      <w:pPr>
        <w:pStyle w:val="Heading1"/>
      </w:pPr>
      <w:bookmarkStart w:id="22" w:name="_Toc35439575"/>
      <w:bookmarkEnd w:id="16"/>
      <w:bookmarkEnd w:id="20"/>
      <w:r>
        <w:t>2</w:t>
      </w:r>
      <w:bookmarkStart w:id="23" w:name="_Hlk35372336"/>
      <w:r w:rsidR="00C415BB">
        <w:tab/>
      </w:r>
      <w:r w:rsidR="004E3F29" w:rsidRPr="004E3F29">
        <w:t>Overall Description</w:t>
      </w:r>
      <w:bookmarkEnd w:id="22"/>
    </w:p>
    <w:p w14:paraId="4898550A" w14:textId="374CC776" w:rsidR="006F33B2" w:rsidRPr="004E3F29" w:rsidRDefault="006F33B2" w:rsidP="006F33B2">
      <w:pPr>
        <w:pBdr>
          <w:top w:val="nil"/>
          <w:left w:val="nil"/>
          <w:bottom w:val="nil"/>
          <w:right w:val="nil"/>
          <w:between w:val="nil"/>
        </w:pBdr>
        <w:spacing w:after="0" w:line="480" w:lineRule="auto"/>
        <w:contextualSpacing/>
        <w:rPr>
          <w:rFonts w:ascii="Times New Roman" w:hAnsi="Times New Roman" w:cs="Times New Roman"/>
        </w:rPr>
      </w:pPr>
      <w:r>
        <w:rPr>
          <w:rFonts w:ascii="Times New Roman" w:eastAsia="Times New Roman" w:hAnsi="Times New Roman" w:cs="Times New Roman"/>
          <w:color w:val="000000"/>
          <w:sz w:val="24"/>
          <w:szCs w:val="24"/>
        </w:rPr>
        <w:t>This section provides an overall description of the UMGC City Application, the associated interfaces and user classes.  It is a top-level representation of the expected final deliverable.</w:t>
      </w:r>
    </w:p>
    <w:p w14:paraId="77B2E837" w14:textId="77777777" w:rsidR="00534D3F" w:rsidRPr="00534D3F" w:rsidRDefault="00534D3F" w:rsidP="00534D3F">
      <w:pPr>
        <w:pStyle w:val="ListParagraph"/>
        <w:keepNext/>
        <w:numPr>
          <w:ilvl w:val="0"/>
          <w:numId w:val="1"/>
        </w:numPr>
        <w:pBdr>
          <w:top w:val="nil"/>
          <w:left w:val="nil"/>
          <w:bottom w:val="nil"/>
          <w:right w:val="nil"/>
          <w:between w:val="nil"/>
        </w:pBdr>
        <w:spacing w:after="0" w:line="480" w:lineRule="auto"/>
        <w:outlineLvl w:val="1"/>
        <w:rPr>
          <w:rFonts w:ascii="Times New Roman" w:eastAsia="Times New Roman" w:hAnsi="Times New Roman" w:cs="Times New Roman"/>
          <w:b/>
          <w:vanish/>
          <w:color w:val="000000"/>
          <w:sz w:val="28"/>
          <w:szCs w:val="28"/>
        </w:rPr>
      </w:pPr>
      <w:bookmarkStart w:id="24" w:name="_Toc34915968"/>
      <w:bookmarkStart w:id="25" w:name="_Toc34916065"/>
      <w:bookmarkStart w:id="26" w:name="_Toc34916111"/>
      <w:bookmarkStart w:id="27" w:name="_Toc34917165"/>
      <w:bookmarkStart w:id="28" w:name="_Toc34917889"/>
      <w:bookmarkStart w:id="29" w:name="_Toc34917933"/>
      <w:bookmarkStart w:id="30" w:name="_Toc34919063"/>
      <w:bookmarkStart w:id="31" w:name="_Toc34919703"/>
      <w:bookmarkStart w:id="32" w:name="_Toc34996082"/>
      <w:bookmarkStart w:id="33" w:name="_Toc35086011"/>
      <w:bookmarkStart w:id="34" w:name="_Toc35378211"/>
      <w:bookmarkStart w:id="35" w:name="_Toc35378301"/>
      <w:bookmarkStart w:id="36" w:name="_Toc35378398"/>
      <w:bookmarkStart w:id="37" w:name="_Toc35378640"/>
      <w:bookmarkStart w:id="38" w:name="_Toc35378691"/>
      <w:bookmarkStart w:id="39" w:name="_Toc35438238"/>
      <w:bookmarkStart w:id="40" w:name="_Toc35438486"/>
      <w:bookmarkStart w:id="41" w:name="_Toc35438993"/>
      <w:bookmarkStart w:id="42" w:name="_Toc35439576"/>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680E9294" w14:textId="4EF3BCB2" w:rsidR="00537170" w:rsidRPr="004E3F29" w:rsidRDefault="0072111B" w:rsidP="003433C7">
      <w:pPr>
        <w:pStyle w:val="Heading2"/>
      </w:pPr>
      <w:bookmarkStart w:id="43" w:name="_Toc35439577"/>
      <w:r>
        <w:t>2.1</w:t>
      </w:r>
      <w:r>
        <w:tab/>
      </w:r>
      <w:bookmarkStart w:id="44" w:name="_Hlk35372377"/>
      <w:r w:rsidR="004E3F29" w:rsidRPr="004E3F29">
        <w:t>Product Perspective</w:t>
      </w:r>
      <w:bookmarkEnd w:id="43"/>
    </w:p>
    <w:p w14:paraId="121A1BCC" w14:textId="596B9958" w:rsidR="00537170" w:rsidRPr="004E3F29" w:rsidRDefault="004E3F29" w:rsidP="00E853E5">
      <w:pPr>
        <w:pBdr>
          <w:top w:val="nil"/>
          <w:left w:val="nil"/>
          <w:bottom w:val="nil"/>
          <w:right w:val="nil"/>
          <w:between w:val="nil"/>
        </w:pBdr>
        <w:spacing w:after="0" w:line="480" w:lineRule="auto"/>
        <w:contextualSpacing/>
        <w:rPr>
          <w:rFonts w:ascii="Times New Roman" w:eastAsia="Times New Roman" w:hAnsi="Times New Roman" w:cs="Times New Roman"/>
          <w:color w:val="000000"/>
          <w:sz w:val="24"/>
          <w:szCs w:val="24"/>
        </w:rPr>
      </w:pPr>
      <w:r w:rsidRPr="004E3F29">
        <w:rPr>
          <w:rFonts w:ascii="Times New Roman" w:eastAsia="Times New Roman" w:hAnsi="Times New Roman" w:cs="Times New Roman"/>
          <w:color w:val="000000"/>
          <w:sz w:val="24"/>
          <w:szCs w:val="24"/>
        </w:rPr>
        <w:t xml:space="preserve">The UMGC City Application is a collection of interfaces designed to assist city </w:t>
      </w:r>
      <w:r w:rsidR="001A4B51">
        <w:rPr>
          <w:rFonts w:ascii="Times New Roman" w:eastAsia="Times New Roman" w:hAnsi="Times New Roman" w:cs="Times New Roman"/>
          <w:color w:val="000000"/>
          <w:sz w:val="24"/>
          <w:szCs w:val="24"/>
        </w:rPr>
        <w:t>officials</w:t>
      </w:r>
      <w:r w:rsidRPr="004E3F29">
        <w:rPr>
          <w:rFonts w:ascii="Times New Roman" w:eastAsia="Times New Roman" w:hAnsi="Times New Roman" w:cs="Times New Roman"/>
          <w:color w:val="000000"/>
          <w:sz w:val="24"/>
          <w:szCs w:val="24"/>
        </w:rPr>
        <w:t xml:space="preserve"> in creating a database and a customer-facing HTML interface.  </w:t>
      </w:r>
      <w:r w:rsidR="000272F0" w:rsidRPr="000272F0">
        <w:rPr>
          <w:rFonts w:ascii="Times New Roman" w:eastAsia="Times New Roman" w:hAnsi="Times New Roman" w:cs="Times New Roman"/>
          <w:color w:val="000000"/>
          <w:sz w:val="24"/>
          <w:szCs w:val="24"/>
        </w:rPr>
        <w:t>The customer-facing HTML interface is created from a p</w:t>
      </w:r>
      <w:r w:rsidR="001B3EA9">
        <w:rPr>
          <w:rFonts w:ascii="Times New Roman" w:eastAsia="Times New Roman" w:hAnsi="Times New Roman" w:cs="Times New Roman"/>
          <w:color w:val="000000"/>
          <w:sz w:val="24"/>
          <w:szCs w:val="24"/>
        </w:rPr>
        <w:t>re-configured HTML template and</w:t>
      </w:r>
      <w:r w:rsidR="000272F0" w:rsidRPr="000272F0">
        <w:rPr>
          <w:rFonts w:ascii="Times New Roman" w:eastAsia="Times New Roman" w:hAnsi="Times New Roman" w:cs="Times New Roman"/>
          <w:color w:val="000000"/>
          <w:sz w:val="24"/>
          <w:szCs w:val="24"/>
        </w:rPr>
        <w:t xml:space="preserve"> data collected from city users and </w:t>
      </w:r>
      <w:r w:rsidR="000272F0" w:rsidRPr="000272F0">
        <w:rPr>
          <w:rFonts w:ascii="Times New Roman" w:eastAsia="Times New Roman" w:hAnsi="Times New Roman" w:cs="Times New Roman"/>
          <w:color w:val="000000"/>
          <w:sz w:val="24"/>
          <w:szCs w:val="24"/>
        </w:rPr>
        <w:lastRenderedPageBreak/>
        <w:t xml:space="preserve">stored in the application’s database. </w:t>
      </w:r>
      <w:r w:rsidR="00F11AF1" w:rsidRPr="000272F0">
        <w:rPr>
          <w:rFonts w:ascii="Times New Roman" w:eastAsia="Times New Roman" w:hAnsi="Times New Roman" w:cs="Times New Roman"/>
          <w:color w:val="000000"/>
          <w:sz w:val="24"/>
          <w:szCs w:val="24"/>
        </w:rPr>
        <w:t>The result</w:t>
      </w:r>
      <w:r w:rsidR="000272F0" w:rsidRPr="000272F0">
        <w:rPr>
          <w:rFonts w:ascii="Times New Roman" w:eastAsia="Times New Roman" w:hAnsi="Times New Roman" w:cs="Times New Roman"/>
          <w:color w:val="000000"/>
          <w:sz w:val="24"/>
          <w:szCs w:val="24"/>
        </w:rPr>
        <w:t xml:space="preserve"> of the application deliverable is a static HTML page in an easy-to-navigate format for use by city residents.</w:t>
      </w:r>
    </w:p>
    <w:p w14:paraId="1929FB94" w14:textId="5FD4CAF4" w:rsidR="00F85D26" w:rsidRDefault="005140FD" w:rsidP="0046205E">
      <w:pPr>
        <w:pBdr>
          <w:top w:val="nil"/>
          <w:left w:val="nil"/>
          <w:bottom w:val="nil"/>
          <w:right w:val="nil"/>
          <w:between w:val="nil"/>
        </w:pBdr>
        <w:spacing w:after="0" w:line="480" w:lineRule="auto"/>
        <w:contextualSpacing/>
        <w:rPr>
          <w:rFonts w:ascii="Times New Roman" w:hAnsi="Times New Roman" w:cs="Times New Roman"/>
        </w:rPr>
      </w:pPr>
      <w:r>
        <w:rPr>
          <w:rFonts w:ascii="Times New Roman" w:eastAsia="Times New Roman" w:hAnsi="Times New Roman" w:cs="Times New Roman"/>
          <w:sz w:val="24"/>
          <w:szCs w:val="24"/>
        </w:rPr>
        <w:t>T</w:t>
      </w:r>
      <w:r w:rsidR="004E3F29" w:rsidRPr="004E3F29">
        <w:rPr>
          <w:rFonts w:ascii="Times New Roman" w:eastAsia="Times New Roman" w:hAnsi="Times New Roman" w:cs="Times New Roman"/>
          <w:sz w:val="24"/>
          <w:szCs w:val="24"/>
        </w:rPr>
        <w:t>he UMGC City Application is intended to integrate with current websites employed by</w:t>
      </w:r>
      <w:r w:rsidR="001A4B51">
        <w:rPr>
          <w:rFonts w:ascii="Times New Roman" w:eastAsia="Times New Roman" w:hAnsi="Times New Roman" w:cs="Times New Roman"/>
          <w:sz w:val="24"/>
          <w:szCs w:val="24"/>
        </w:rPr>
        <w:t xml:space="preserve"> the</w:t>
      </w:r>
      <w:r w:rsidR="004E3F29" w:rsidRPr="004E3F29">
        <w:rPr>
          <w:rFonts w:ascii="Times New Roman" w:eastAsia="Times New Roman" w:hAnsi="Times New Roman" w:cs="Times New Roman"/>
          <w:sz w:val="24"/>
          <w:szCs w:val="24"/>
        </w:rPr>
        <w:t xml:space="preserve"> cities.  This SRS and the development of the UMGC City Application does not imply suitability to wholly replace current systems.</w:t>
      </w:r>
      <w:bookmarkEnd w:id="44"/>
      <w:r w:rsidR="0046205E" w:rsidRPr="00F85D26">
        <w:rPr>
          <w:rFonts w:ascii="Times New Roman" w:hAnsi="Times New Roman" w:cs="Times New Roman"/>
        </w:rPr>
        <w:t xml:space="preserve"> </w:t>
      </w:r>
    </w:p>
    <w:p w14:paraId="26CD8EFD" w14:textId="68010D77" w:rsidR="00CC3272" w:rsidRPr="002D13A5" w:rsidRDefault="0092005F" w:rsidP="00C479D8">
      <w:pPr>
        <w:pStyle w:val="Heading3"/>
      </w:pPr>
      <w:bookmarkStart w:id="45" w:name="_Hlk35372412"/>
      <w:r>
        <w:t>2.1.1</w:t>
      </w:r>
      <w:r>
        <w:tab/>
      </w:r>
      <w:r w:rsidR="00CC3272" w:rsidRPr="002D13A5">
        <w:t xml:space="preserve">User Interfaces </w:t>
      </w:r>
    </w:p>
    <w:p w14:paraId="43E7B18F" w14:textId="2F7F6A49" w:rsidR="00CC3272" w:rsidRDefault="00CC3272" w:rsidP="00CC3272">
      <w:pPr>
        <w:spacing w:after="0" w:line="480" w:lineRule="auto"/>
        <w:contextualSpacing/>
        <w:rPr>
          <w:rFonts w:ascii="Times New Roman" w:eastAsia="Times New Roman" w:hAnsi="Times New Roman" w:cs="Times New Roman"/>
          <w:sz w:val="24"/>
          <w:szCs w:val="24"/>
        </w:rPr>
        <w:sectPr w:rsidR="00CC3272" w:rsidSect="001B447B">
          <w:headerReference w:type="default" r:id="rId13"/>
          <w:headerReference w:type="first" r:id="rId14"/>
          <w:pgSz w:w="12240" w:h="15840"/>
          <w:pgMar w:top="1440" w:right="1440" w:bottom="1440" w:left="1440" w:header="720" w:footer="720" w:gutter="0"/>
          <w:pgNumType w:start="1"/>
          <w:cols w:space="720"/>
          <w:titlePg/>
          <w:docGrid w:linePitch="299"/>
        </w:sectPr>
      </w:pPr>
      <w:bookmarkStart w:id="46" w:name="_Hlk35372540"/>
      <w:bookmarkEnd w:id="45"/>
      <w:r w:rsidRPr="004B217B">
        <w:rPr>
          <w:rFonts w:ascii="Times New Roman" w:eastAsia="Times New Roman" w:hAnsi="Times New Roman" w:cs="Times New Roman"/>
          <w:sz w:val="24"/>
          <w:szCs w:val="24"/>
        </w:rPr>
        <w:t xml:space="preserve">The UMGC City </w:t>
      </w:r>
      <w:r>
        <w:rPr>
          <w:rFonts w:ascii="Times New Roman" w:eastAsia="Times New Roman" w:hAnsi="Times New Roman" w:cs="Times New Roman"/>
          <w:sz w:val="24"/>
          <w:szCs w:val="24"/>
        </w:rPr>
        <w:t>Application</w:t>
      </w:r>
      <w:r w:rsidRPr="004B217B">
        <w:rPr>
          <w:rFonts w:ascii="Times New Roman" w:eastAsia="Times New Roman" w:hAnsi="Times New Roman" w:cs="Times New Roman"/>
          <w:sz w:val="24"/>
          <w:szCs w:val="24"/>
        </w:rPr>
        <w:t xml:space="preserve">’s user interface shall follow four basic design principles to ensure the system’s UI is intuitive, efficient, and easy-to-navigate for a wide range of </w:t>
      </w:r>
      <w:r>
        <w:rPr>
          <w:rFonts w:ascii="Times New Roman" w:eastAsia="Times New Roman" w:hAnsi="Times New Roman" w:cs="Times New Roman"/>
          <w:sz w:val="24"/>
          <w:szCs w:val="24"/>
        </w:rPr>
        <w:t>users</w:t>
      </w:r>
      <w:r w:rsidRPr="004B217B">
        <w:rPr>
          <w:rFonts w:ascii="Times New Roman" w:eastAsia="Times New Roman" w:hAnsi="Times New Roman" w:cs="Times New Roman"/>
          <w:sz w:val="24"/>
          <w:szCs w:val="24"/>
        </w:rPr>
        <w:t xml:space="preserve">.  </w:t>
      </w:r>
      <w:commentRangeStart w:id="47"/>
      <w:r w:rsidRPr="004B217B">
        <w:rPr>
          <w:rFonts w:ascii="Times New Roman" w:eastAsia="Times New Roman" w:hAnsi="Times New Roman" w:cs="Times New Roman"/>
          <w:sz w:val="24"/>
          <w:szCs w:val="24"/>
        </w:rPr>
        <w:t>The four design principles that will be followed are simplicity, structure, consistency, and tolerance. This means the UI design will be kept modern but minimal to ensure the UI does not become confusing to users or over-crowd the user’s screen with unnecessary content. The UI will follow a basic and logical data gathering process using structured data input forms. In addition, the entire design of the UI meaning color schema, behavior, and content placement shall be kept consistent throughout the entire web application. Lastly, the UI will aid the user in preventing mistakes by confirming all input decisions before acceptance into the system is permitted and provide backward error recovery whenever applicable.</w:t>
      </w:r>
      <w:bookmarkEnd w:id="46"/>
      <w:r w:rsidRPr="004B217B">
        <w:rPr>
          <w:rFonts w:ascii="Times New Roman" w:eastAsia="Times New Roman" w:hAnsi="Times New Roman" w:cs="Times New Roman"/>
          <w:sz w:val="24"/>
          <w:szCs w:val="24"/>
        </w:rPr>
        <w:t xml:space="preserve">  </w:t>
      </w:r>
      <w:commentRangeEnd w:id="47"/>
      <w:r w:rsidR="00740875">
        <w:rPr>
          <w:rStyle w:val="CommentReference"/>
        </w:rPr>
        <w:commentReference w:id="47"/>
      </w:r>
    </w:p>
    <w:p w14:paraId="16AE88EE" w14:textId="77777777" w:rsidR="005653C4" w:rsidRPr="005653C4" w:rsidRDefault="005653C4" w:rsidP="005653C4">
      <w:pPr>
        <w:pStyle w:val="ListParagraph"/>
        <w:keepNext/>
        <w:numPr>
          <w:ilvl w:val="0"/>
          <w:numId w:val="23"/>
        </w:numPr>
        <w:pBdr>
          <w:top w:val="nil"/>
          <w:left w:val="nil"/>
          <w:bottom w:val="nil"/>
          <w:right w:val="nil"/>
          <w:between w:val="nil"/>
        </w:pBdr>
        <w:tabs>
          <w:tab w:val="left" w:pos="0"/>
          <w:tab w:val="left" w:pos="720"/>
          <w:tab w:val="left" w:pos="810"/>
          <w:tab w:val="left" w:pos="900"/>
          <w:tab w:val="left" w:pos="1080"/>
        </w:tabs>
        <w:spacing w:after="0" w:line="480" w:lineRule="auto"/>
        <w:outlineLvl w:val="2"/>
        <w:rPr>
          <w:rFonts w:ascii="Times New Roman" w:eastAsia="Times New Roman" w:hAnsi="Times New Roman" w:cs="Times New Roman"/>
          <w:b/>
          <w:vanish/>
          <w:color w:val="000000"/>
          <w:sz w:val="28"/>
          <w:szCs w:val="28"/>
        </w:rPr>
      </w:pPr>
      <w:bookmarkStart w:id="48" w:name="_Hlk35372558"/>
    </w:p>
    <w:p w14:paraId="44E3389F" w14:textId="57E34DB0" w:rsidR="00CC3272" w:rsidRPr="00AD66C0" w:rsidRDefault="0092005F" w:rsidP="00C479D8">
      <w:pPr>
        <w:pStyle w:val="Heading3"/>
      </w:pPr>
      <w:r>
        <w:t>2.1.2</w:t>
      </w:r>
      <w:r>
        <w:tab/>
      </w:r>
      <w:r w:rsidR="00CC3272" w:rsidRPr="00AD66C0">
        <w:t>Hardware Interfaces</w:t>
      </w:r>
    </w:p>
    <w:p w14:paraId="25ED972E" w14:textId="5C0002D4" w:rsidR="00CC3272" w:rsidRDefault="00CC3272" w:rsidP="00CC3272">
      <w:pPr>
        <w:pBdr>
          <w:top w:val="nil"/>
          <w:left w:val="nil"/>
          <w:bottom w:val="nil"/>
          <w:right w:val="nil"/>
          <w:between w:val="nil"/>
        </w:pBdr>
        <w:spacing w:after="0" w:line="480" w:lineRule="auto"/>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The UMGC City Application requires an up</w:t>
      </w:r>
      <w:r>
        <w:rPr>
          <w:rFonts w:ascii="Times New Roman" w:eastAsia="Times New Roman" w:hAnsi="Times New Roman" w:cs="Times New Roman"/>
          <w:sz w:val="24"/>
          <w:szCs w:val="24"/>
        </w:rPr>
        <w:t>-to-date</w:t>
      </w:r>
      <w:r w:rsidRPr="004E3F29">
        <w:rPr>
          <w:rFonts w:ascii="Times New Roman" w:eastAsia="Times New Roman" w:hAnsi="Times New Roman" w:cs="Times New Roman"/>
          <w:sz w:val="24"/>
          <w:szCs w:val="24"/>
        </w:rPr>
        <w:t xml:space="preserve"> computer system with a modern browser and an active internet connection.  </w:t>
      </w:r>
      <w:r w:rsidRPr="000272F0">
        <w:rPr>
          <w:rFonts w:ascii="Times New Roman" w:eastAsia="Times New Roman" w:hAnsi="Times New Roman" w:cs="Times New Roman"/>
          <w:sz w:val="24"/>
          <w:szCs w:val="24"/>
        </w:rPr>
        <w:t>The application shall be deployed and maintained on the cloud application platform Heroku, also known as a Platform-as-a-Service (PaaS) cloud computing architecture and shall have no specific hardware interface requirements.</w:t>
      </w:r>
      <w:r>
        <w:rPr>
          <w:rFonts w:ascii="Times New Roman" w:eastAsia="Times New Roman" w:hAnsi="Times New Roman" w:cs="Times New Roman"/>
          <w:sz w:val="24"/>
          <w:szCs w:val="24"/>
        </w:rPr>
        <w:t xml:space="preserve">  </w:t>
      </w:r>
    </w:p>
    <w:p w14:paraId="65BCF47D" w14:textId="6DE3BDAA" w:rsidR="00D117EE" w:rsidRPr="00534D3F" w:rsidRDefault="00D117EE" w:rsidP="00C479D8">
      <w:pPr>
        <w:pStyle w:val="Heading3"/>
        <w:numPr>
          <w:ilvl w:val="2"/>
          <w:numId w:val="26"/>
        </w:numPr>
      </w:pPr>
      <w:r>
        <w:lastRenderedPageBreak/>
        <w:t>Software I</w:t>
      </w:r>
      <w:r w:rsidRPr="00534D3F">
        <w:t>nterfaces</w:t>
      </w:r>
    </w:p>
    <w:p w14:paraId="4BBB2666" w14:textId="44B8FC84" w:rsidR="00D117EE" w:rsidRPr="004A7922" w:rsidRDefault="00D117EE" w:rsidP="00D117EE">
      <w:pPr>
        <w:pBdr>
          <w:top w:val="nil"/>
          <w:left w:val="nil"/>
          <w:bottom w:val="nil"/>
          <w:right w:val="nil"/>
          <w:between w:val="nil"/>
        </w:pBdr>
        <w:spacing w:after="0" w:line="480" w:lineRule="auto"/>
        <w:contextualSpacing/>
        <w:rPr>
          <w:rFonts w:ascii="Times New Roman" w:eastAsia="Times New Roman" w:hAnsi="Times New Roman" w:cs="Times New Roman"/>
          <w:sz w:val="24"/>
          <w:szCs w:val="24"/>
        </w:rPr>
      </w:pPr>
      <w:r w:rsidRPr="00BD71D6">
        <w:rPr>
          <w:rFonts w:ascii="Times New Roman" w:eastAsia="Times New Roman" w:hAnsi="Times New Roman" w:cs="Times New Roman"/>
          <w:sz w:val="24"/>
          <w:szCs w:val="24"/>
        </w:rPr>
        <w:t xml:space="preserve">The UMGC City Application is expected to produce a static HTML page </w:t>
      </w:r>
      <w:del w:id="49" w:author="Assadullah, Mir M." w:date="2020-03-21T11:35:00Z">
        <w:r w:rsidRPr="00BD71D6" w:rsidDel="00740875">
          <w:rPr>
            <w:rFonts w:ascii="Times New Roman" w:eastAsia="Times New Roman" w:hAnsi="Times New Roman" w:cs="Times New Roman"/>
            <w:sz w:val="24"/>
            <w:szCs w:val="24"/>
          </w:rPr>
          <w:delText>deliverable to each city user</w:delText>
        </w:r>
      </w:del>
      <w:ins w:id="50" w:author="Assadullah, Mir M." w:date="2020-03-21T11:35:00Z">
        <w:r w:rsidR="00740875">
          <w:rPr>
            <w:rFonts w:ascii="Times New Roman" w:eastAsia="Times New Roman" w:hAnsi="Times New Roman" w:cs="Times New Roman"/>
            <w:sz w:val="24"/>
            <w:szCs w:val="24"/>
          </w:rPr>
          <w:t>available to citizens</w:t>
        </w:r>
      </w:ins>
      <w:r w:rsidRPr="00BD71D6">
        <w:rPr>
          <w:rFonts w:ascii="Times New Roman" w:eastAsia="Times New Roman" w:hAnsi="Times New Roman" w:cs="Times New Roman"/>
          <w:sz w:val="24"/>
          <w:szCs w:val="24"/>
        </w:rPr>
        <w:t xml:space="preserve"> that </w:t>
      </w:r>
      <w:del w:id="51" w:author="Assadullah, Mir M." w:date="2020-03-21T11:35:00Z">
        <w:r w:rsidRPr="00BD71D6" w:rsidDel="00740875">
          <w:rPr>
            <w:rFonts w:ascii="Times New Roman" w:eastAsia="Times New Roman" w:hAnsi="Times New Roman" w:cs="Times New Roman"/>
            <w:sz w:val="24"/>
            <w:szCs w:val="24"/>
          </w:rPr>
          <w:delText>will be integrable</w:delText>
        </w:r>
      </w:del>
      <w:ins w:id="52" w:author="Assadullah, Mir M." w:date="2020-03-21T11:35:00Z">
        <w:r w:rsidR="00740875">
          <w:rPr>
            <w:rFonts w:ascii="Times New Roman" w:eastAsia="Times New Roman" w:hAnsi="Times New Roman" w:cs="Times New Roman"/>
            <w:sz w:val="24"/>
            <w:szCs w:val="24"/>
          </w:rPr>
          <w:t>can be integrated</w:t>
        </w:r>
      </w:ins>
      <w:r w:rsidRPr="00BD71D6">
        <w:rPr>
          <w:rFonts w:ascii="Times New Roman" w:eastAsia="Times New Roman" w:hAnsi="Times New Roman" w:cs="Times New Roman"/>
          <w:sz w:val="24"/>
          <w:szCs w:val="24"/>
        </w:rPr>
        <w:t xml:space="preserve"> with </w:t>
      </w:r>
      <w:ins w:id="53" w:author="Assadullah, Mir M." w:date="2020-03-21T11:35:00Z">
        <w:r w:rsidR="00740875">
          <w:rPr>
            <w:rFonts w:ascii="Times New Roman" w:eastAsia="Times New Roman" w:hAnsi="Times New Roman" w:cs="Times New Roman"/>
            <w:sz w:val="24"/>
            <w:szCs w:val="24"/>
          </w:rPr>
          <w:t xml:space="preserve">a </w:t>
        </w:r>
      </w:ins>
      <w:del w:id="54" w:author="Assadullah, Mir M." w:date="2020-03-21T11:35:00Z">
        <w:r w:rsidRPr="00BD71D6" w:rsidDel="00740875">
          <w:rPr>
            <w:rFonts w:ascii="Times New Roman" w:eastAsia="Times New Roman" w:hAnsi="Times New Roman" w:cs="Times New Roman"/>
            <w:sz w:val="24"/>
            <w:szCs w:val="24"/>
          </w:rPr>
          <w:delText xml:space="preserve">the user’s </w:delText>
        </w:r>
      </w:del>
      <w:ins w:id="55" w:author="Assadullah, Mir M." w:date="2020-03-21T11:35:00Z">
        <w:r w:rsidR="00740875">
          <w:rPr>
            <w:rFonts w:ascii="Times New Roman" w:eastAsia="Times New Roman" w:hAnsi="Times New Roman" w:cs="Times New Roman"/>
            <w:sz w:val="24"/>
            <w:szCs w:val="24"/>
          </w:rPr>
          <w:t>city’s</w:t>
        </w:r>
        <w:r w:rsidR="00740875" w:rsidRPr="00BD71D6">
          <w:rPr>
            <w:rFonts w:ascii="Times New Roman" w:eastAsia="Times New Roman" w:hAnsi="Times New Roman" w:cs="Times New Roman"/>
            <w:sz w:val="24"/>
            <w:szCs w:val="24"/>
          </w:rPr>
          <w:t xml:space="preserve"> </w:t>
        </w:r>
      </w:ins>
      <w:r w:rsidRPr="00BD71D6">
        <w:rPr>
          <w:rFonts w:ascii="Times New Roman" w:eastAsia="Times New Roman" w:hAnsi="Times New Roman" w:cs="Times New Roman"/>
          <w:sz w:val="24"/>
          <w:szCs w:val="24"/>
        </w:rPr>
        <w:t xml:space="preserve">current web application </w:t>
      </w:r>
      <w:commentRangeStart w:id="56"/>
      <w:r w:rsidRPr="00BD71D6">
        <w:rPr>
          <w:rFonts w:ascii="Times New Roman" w:eastAsia="Times New Roman" w:hAnsi="Times New Roman" w:cs="Times New Roman"/>
          <w:sz w:val="24"/>
          <w:szCs w:val="24"/>
        </w:rPr>
        <w:t>architecture</w:t>
      </w:r>
      <w:commentRangeEnd w:id="56"/>
      <w:r w:rsidR="00740875">
        <w:rPr>
          <w:rStyle w:val="CommentReference"/>
        </w:rPr>
        <w:commentReference w:id="56"/>
      </w:r>
      <w:r w:rsidRPr="00BD71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BD71D6">
        <w:rPr>
          <w:rFonts w:ascii="Times New Roman" w:eastAsia="Times New Roman" w:hAnsi="Times New Roman" w:cs="Times New Roman"/>
          <w:sz w:val="24"/>
          <w:szCs w:val="24"/>
        </w:rPr>
        <w:t xml:space="preserve">In addition, the static HTML deliverable will link to third-party web pages that shall be specified by the city user at time of creation. </w:t>
      </w:r>
      <w:r>
        <w:rPr>
          <w:rFonts w:ascii="Times New Roman" w:eastAsia="Times New Roman" w:hAnsi="Times New Roman" w:cs="Times New Roman"/>
          <w:sz w:val="24"/>
          <w:szCs w:val="24"/>
        </w:rPr>
        <w:t xml:space="preserve"> </w:t>
      </w:r>
      <w:r w:rsidRPr="00BD71D6">
        <w:rPr>
          <w:rFonts w:ascii="Times New Roman" w:eastAsia="Times New Roman" w:hAnsi="Times New Roman" w:cs="Times New Roman"/>
          <w:sz w:val="24"/>
          <w:szCs w:val="24"/>
        </w:rPr>
        <w:t>Additional integration with external software interfaces is also required for the UMGC City Application to be buil</w:t>
      </w:r>
      <w:r>
        <w:rPr>
          <w:rFonts w:ascii="Times New Roman" w:eastAsia="Times New Roman" w:hAnsi="Times New Roman" w:cs="Times New Roman"/>
          <w:sz w:val="24"/>
          <w:szCs w:val="24"/>
        </w:rPr>
        <w:t>t</w:t>
      </w:r>
      <w:r w:rsidRPr="00BD71D6">
        <w:rPr>
          <w:rFonts w:ascii="Times New Roman" w:eastAsia="Times New Roman" w:hAnsi="Times New Roman" w:cs="Times New Roman"/>
          <w:sz w:val="24"/>
          <w:szCs w:val="24"/>
        </w:rPr>
        <w:t>, deployed, and maintained.</w:t>
      </w:r>
      <w:bookmarkEnd w:id="48"/>
      <w:r w:rsidRPr="00BD71D6">
        <w:rPr>
          <w:rFonts w:ascii="Times New Roman" w:eastAsia="Times New Roman" w:hAnsi="Times New Roman" w:cs="Times New Roman"/>
          <w:sz w:val="24"/>
          <w:szCs w:val="24"/>
        </w:rPr>
        <w:t xml:space="preserve">  </w:t>
      </w:r>
    </w:p>
    <w:p w14:paraId="3294C620" w14:textId="47EA7EA6" w:rsidR="00537170" w:rsidRPr="004E3F29" w:rsidRDefault="0072111B" w:rsidP="003433C7">
      <w:pPr>
        <w:pStyle w:val="Heading2"/>
      </w:pPr>
      <w:bookmarkStart w:id="57" w:name="_Toc35439578"/>
      <w:r>
        <w:t>2.2</w:t>
      </w:r>
      <w:r>
        <w:tab/>
      </w:r>
      <w:bookmarkStart w:id="58" w:name="_Hlk35372754"/>
      <w:r w:rsidR="004E3F29" w:rsidRPr="004E3F29">
        <w:t>Product Functions</w:t>
      </w:r>
      <w:bookmarkEnd w:id="57"/>
    </w:p>
    <w:p w14:paraId="10817738" w14:textId="3DF206FB" w:rsidR="00537170" w:rsidRPr="004E3F29" w:rsidRDefault="004E3F29" w:rsidP="00E853E5">
      <w:pPr>
        <w:pBdr>
          <w:top w:val="nil"/>
          <w:left w:val="nil"/>
          <w:bottom w:val="nil"/>
          <w:right w:val="nil"/>
          <w:between w:val="nil"/>
        </w:pBdr>
        <w:spacing w:after="0" w:line="480" w:lineRule="auto"/>
        <w:contextualSpacing/>
        <w:jc w:val="both"/>
        <w:rPr>
          <w:rFonts w:ascii="Times New Roman" w:eastAsia="Times New Roman" w:hAnsi="Times New Roman" w:cs="Times New Roman"/>
          <w:color w:val="000000"/>
          <w:sz w:val="24"/>
          <w:szCs w:val="24"/>
        </w:rPr>
      </w:pPr>
      <w:r w:rsidRPr="004E3F29">
        <w:rPr>
          <w:rFonts w:ascii="Times New Roman" w:eastAsia="Times New Roman" w:hAnsi="Times New Roman" w:cs="Times New Roman"/>
          <w:color w:val="000000"/>
          <w:sz w:val="24"/>
          <w:szCs w:val="24"/>
        </w:rPr>
        <w:t>The following list shows the product f</w:t>
      </w:r>
      <w:r w:rsidR="00D612B3">
        <w:rPr>
          <w:rFonts w:ascii="Times New Roman" w:eastAsia="Times New Roman" w:hAnsi="Times New Roman" w:cs="Times New Roman"/>
          <w:color w:val="000000"/>
          <w:sz w:val="24"/>
          <w:szCs w:val="24"/>
        </w:rPr>
        <w:t>unctions</w:t>
      </w:r>
      <w:r w:rsidRPr="004E3F29">
        <w:rPr>
          <w:rFonts w:ascii="Times New Roman" w:eastAsia="Times New Roman" w:hAnsi="Times New Roman" w:cs="Times New Roman"/>
          <w:color w:val="000000"/>
          <w:sz w:val="24"/>
          <w:szCs w:val="24"/>
        </w:rPr>
        <w:t xml:space="preserve"> as applicable to city management:</w:t>
      </w:r>
    </w:p>
    <w:p w14:paraId="51C75EA8" w14:textId="3B025D75" w:rsidR="00537170" w:rsidRPr="004E3F29" w:rsidRDefault="004E3F29" w:rsidP="00E217CC">
      <w:pPr>
        <w:numPr>
          <w:ilvl w:val="0"/>
          <w:numId w:val="2"/>
        </w:numPr>
        <w:pBdr>
          <w:top w:val="nil"/>
          <w:left w:val="nil"/>
          <w:bottom w:val="nil"/>
          <w:right w:val="nil"/>
          <w:between w:val="nil"/>
        </w:pBdr>
        <w:spacing w:after="0" w:line="480" w:lineRule="auto"/>
        <w:ind w:left="720" w:hanging="360"/>
        <w:contextualSpacing/>
        <w:rPr>
          <w:rFonts w:ascii="Times New Roman" w:eastAsia="Times New Roman" w:hAnsi="Times New Roman" w:cs="Times New Roman"/>
          <w:color w:val="000000"/>
          <w:sz w:val="24"/>
          <w:szCs w:val="24"/>
        </w:rPr>
      </w:pPr>
      <w:r w:rsidRPr="004E3F29">
        <w:rPr>
          <w:rFonts w:ascii="Times New Roman" w:eastAsia="Times New Roman" w:hAnsi="Times New Roman" w:cs="Times New Roman"/>
          <w:sz w:val="24"/>
          <w:szCs w:val="24"/>
        </w:rPr>
        <w:t>Create an account (</w:t>
      </w:r>
      <w:r w:rsidR="003943AB" w:rsidRPr="004E3F29">
        <w:rPr>
          <w:rFonts w:ascii="Times New Roman" w:eastAsia="Times New Roman" w:hAnsi="Times New Roman" w:cs="Times New Roman"/>
          <w:sz w:val="24"/>
          <w:szCs w:val="24"/>
        </w:rPr>
        <w:t>username</w:t>
      </w:r>
      <w:r w:rsidR="00633D18">
        <w:rPr>
          <w:rFonts w:ascii="Times New Roman" w:eastAsia="Times New Roman" w:hAnsi="Times New Roman" w:cs="Times New Roman"/>
          <w:sz w:val="24"/>
          <w:szCs w:val="24"/>
        </w:rPr>
        <w:t xml:space="preserve"> and password registration are </w:t>
      </w:r>
      <w:r w:rsidRPr="004E3F29">
        <w:rPr>
          <w:rFonts w:ascii="Times New Roman" w:eastAsia="Times New Roman" w:hAnsi="Times New Roman" w:cs="Times New Roman"/>
          <w:sz w:val="24"/>
          <w:szCs w:val="24"/>
        </w:rPr>
        <w:t>required).</w:t>
      </w:r>
    </w:p>
    <w:p w14:paraId="68873F86" w14:textId="77777777" w:rsidR="00537170" w:rsidRPr="004E3F29" w:rsidRDefault="004E3F29" w:rsidP="00E217CC">
      <w:pPr>
        <w:numPr>
          <w:ilvl w:val="0"/>
          <w:numId w:val="2"/>
        </w:numPr>
        <w:pBdr>
          <w:top w:val="nil"/>
          <w:left w:val="nil"/>
          <w:bottom w:val="nil"/>
          <w:right w:val="nil"/>
          <w:between w:val="nil"/>
        </w:pBdr>
        <w:spacing w:after="0" w:line="480" w:lineRule="auto"/>
        <w:ind w:left="720" w:hanging="360"/>
        <w:contextualSpacing/>
        <w:rPr>
          <w:rFonts w:ascii="Times New Roman" w:eastAsia="Times New Roman" w:hAnsi="Times New Roman" w:cs="Times New Roman"/>
          <w:color w:val="000000"/>
          <w:sz w:val="24"/>
          <w:szCs w:val="24"/>
        </w:rPr>
      </w:pPr>
      <w:r w:rsidRPr="004E3F29">
        <w:rPr>
          <w:rFonts w:ascii="Times New Roman" w:eastAsia="Times New Roman" w:hAnsi="Times New Roman" w:cs="Times New Roman"/>
          <w:color w:val="000000"/>
          <w:sz w:val="24"/>
          <w:szCs w:val="24"/>
        </w:rPr>
        <w:t>Create and define a use case.</w:t>
      </w:r>
    </w:p>
    <w:p w14:paraId="279CF87C" w14:textId="77777777" w:rsidR="00537170" w:rsidRPr="004E3F29" w:rsidRDefault="004E3F29" w:rsidP="00E217CC">
      <w:pPr>
        <w:numPr>
          <w:ilvl w:val="0"/>
          <w:numId w:val="2"/>
        </w:numPr>
        <w:pBdr>
          <w:top w:val="nil"/>
          <w:left w:val="nil"/>
          <w:bottom w:val="nil"/>
          <w:right w:val="nil"/>
          <w:between w:val="nil"/>
        </w:pBdr>
        <w:spacing w:after="0" w:line="480" w:lineRule="auto"/>
        <w:ind w:left="720" w:hanging="360"/>
        <w:contextualSpacing/>
        <w:rPr>
          <w:rFonts w:ascii="Times New Roman" w:eastAsia="Times New Roman" w:hAnsi="Times New Roman" w:cs="Times New Roman"/>
          <w:color w:val="000000"/>
          <w:sz w:val="24"/>
          <w:szCs w:val="24"/>
        </w:rPr>
      </w:pPr>
      <w:r w:rsidRPr="004E3F29">
        <w:rPr>
          <w:rFonts w:ascii="Times New Roman" w:eastAsia="Times New Roman" w:hAnsi="Times New Roman" w:cs="Times New Roman"/>
          <w:sz w:val="24"/>
          <w:szCs w:val="24"/>
        </w:rPr>
        <w:t>Save to database.</w:t>
      </w:r>
    </w:p>
    <w:p w14:paraId="4BF569BD" w14:textId="77777777" w:rsidR="00537170" w:rsidRPr="004E3F29" w:rsidRDefault="004E3F29" w:rsidP="00E217CC">
      <w:pPr>
        <w:numPr>
          <w:ilvl w:val="0"/>
          <w:numId w:val="2"/>
        </w:numPr>
        <w:pBdr>
          <w:top w:val="nil"/>
          <w:left w:val="nil"/>
          <w:bottom w:val="nil"/>
          <w:right w:val="nil"/>
          <w:between w:val="nil"/>
        </w:pBdr>
        <w:spacing w:after="0" w:line="480" w:lineRule="auto"/>
        <w:ind w:left="720" w:hanging="36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Load use cases to the database using a comma-delimited file (CSV).</w:t>
      </w:r>
    </w:p>
    <w:p w14:paraId="20E65672" w14:textId="77777777" w:rsidR="00537170" w:rsidRPr="004E3F29" w:rsidRDefault="004E3F29" w:rsidP="00E217CC">
      <w:pPr>
        <w:numPr>
          <w:ilvl w:val="0"/>
          <w:numId w:val="2"/>
        </w:numPr>
        <w:pBdr>
          <w:top w:val="nil"/>
          <w:left w:val="nil"/>
          <w:bottom w:val="nil"/>
          <w:right w:val="nil"/>
          <w:between w:val="nil"/>
        </w:pBdr>
        <w:spacing w:after="0" w:line="480" w:lineRule="auto"/>
        <w:ind w:left="720" w:hanging="36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Manage/edit use cases and zone information in the database.</w:t>
      </w:r>
    </w:p>
    <w:p w14:paraId="3F8F24A3" w14:textId="77777777" w:rsidR="00537170" w:rsidRPr="004E3F29" w:rsidRDefault="004E3F29" w:rsidP="00E217CC">
      <w:pPr>
        <w:numPr>
          <w:ilvl w:val="0"/>
          <w:numId w:val="2"/>
        </w:numPr>
        <w:pBdr>
          <w:top w:val="nil"/>
          <w:left w:val="nil"/>
          <w:bottom w:val="nil"/>
          <w:right w:val="nil"/>
          <w:between w:val="nil"/>
        </w:pBdr>
        <w:spacing w:after="0" w:line="480" w:lineRule="auto"/>
        <w:ind w:left="720" w:hanging="36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Delete use cases and zone information in the database.</w:t>
      </w:r>
    </w:p>
    <w:p w14:paraId="717D5728" w14:textId="77777777" w:rsidR="00537170" w:rsidRPr="004E3F29" w:rsidRDefault="004E3F29" w:rsidP="00E217CC">
      <w:pPr>
        <w:numPr>
          <w:ilvl w:val="0"/>
          <w:numId w:val="2"/>
        </w:numPr>
        <w:pBdr>
          <w:top w:val="nil"/>
          <w:left w:val="nil"/>
          <w:bottom w:val="nil"/>
          <w:right w:val="nil"/>
          <w:between w:val="nil"/>
        </w:pBdr>
        <w:spacing w:after="0" w:line="480" w:lineRule="auto"/>
        <w:ind w:left="720" w:hanging="36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Publish the Quick Reference Use Case Page to an HTML file.</w:t>
      </w:r>
    </w:p>
    <w:p w14:paraId="7085807B" w14:textId="77777777" w:rsidR="00537170" w:rsidRPr="004E3F29" w:rsidRDefault="004E3F29" w:rsidP="00E853E5">
      <w:pPr>
        <w:spacing w:after="0" w:line="480" w:lineRule="auto"/>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The following list shows the product f</w:t>
      </w:r>
      <w:r w:rsidR="00D612B3">
        <w:rPr>
          <w:rFonts w:ascii="Times New Roman" w:eastAsia="Times New Roman" w:hAnsi="Times New Roman" w:cs="Times New Roman"/>
          <w:sz w:val="24"/>
          <w:szCs w:val="24"/>
        </w:rPr>
        <w:t>unction</w:t>
      </w:r>
      <w:r w:rsidRPr="004E3F29">
        <w:rPr>
          <w:rFonts w:ascii="Times New Roman" w:eastAsia="Times New Roman" w:hAnsi="Times New Roman" w:cs="Times New Roman"/>
          <w:sz w:val="24"/>
          <w:szCs w:val="24"/>
        </w:rPr>
        <w:t>s as applicable to city residents:</w:t>
      </w:r>
    </w:p>
    <w:p w14:paraId="4C9EDEB3" w14:textId="77777777" w:rsidR="00537170" w:rsidRPr="004E3F29" w:rsidRDefault="004E3F29" w:rsidP="00E217CC">
      <w:pPr>
        <w:numPr>
          <w:ilvl w:val="0"/>
          <w:numId w:val="7"/>
        </w:numPr>
        <w:spacing w:after="0" w:line="480" w:lineRule="auto"/>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Explore custom map of city zones and districts.</w:t>
      </w:r>
    </w:p>
    <w:p w14:paraId="05D26826" w14:textId="77777777" w:rsidR="00537170" w:rsidRPr="004E3F29" w:rsidRDefault="004E3F29" w:rsidP="00E217CC">
      <w:pPr>
        <w:numPr>
          <w:ilvl w:val="0"/>
          <w:numId w:val="7"/>
        </w:numPr>
        <w:spacing w:after="0" w:line="480" w:lineRule="auto"/>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Click on a specific zone on the map to display tailored information for each zone.</w:t>
      </w:r>
    </w:p>
    <w:p w14:paraId="73F23B97" w14:textId="77777777" w:rsidR="00537170" w:rsidRPr="004E3F29" w:rsidRDefault="004E3F29" w:rsidP="00E217CC">
      <w:pPr>
        <w:numPr>
          <w:ilvl w:val="0"/>
          <w:numId w:val="7"/>
        </w:numPr>
        <w:spacing w:after="0" w:line="480" w:lineRule="auto"/>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Navigate to the Quick Reference Use Case page.</w:t>
      </w:r>
    </w:p>
    <w:p w14:paraId="2EE4FC21" w14:textId="77777777" w:rsidR="00537170" w:rsidRPr="004E3F29" w:rsidRDefault="004E3F29" w:rsidP="00E217CC">
      <w:pPr>
        <w:numPr>
          <w:ilvl w:val="0"/>
          <w:numId w:val="7"/>
        </w:numPr>
        <w:spacing w:after="0" w:line="480" w:lineRule="auto"/>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Explore more information regarding specific use cases as presented by the city management.</w:t>
      </w:r>
    </w:p>
    <w:p w14:paraId="21A94399" w14:textId="29EB4DD5" w:rsidR="00537170" w:rsidRDefault="004E3F29" w:rsidP="00E217CC">
      <w:pPr>
        <w:numPr>
          <w:ilvl w:val="0"/>
          <w:numId w:val="7"/>
        </w:numPr>
        <w:spacing w:after="0" w:line="480" w:lineRule="auto"/>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Links navigate to an external source</w:t>
      </w:r>
      <w:r w:rsidR="001A4B51">
        <w:rPr>
          <w:rFonts w:ascii="Times New Roman" w:eastAsia="Times New Roman" w:hAnsi="Times New Roman" w:cs="Times New Roman"/>
          <w:sz w:val="24"/>
          <w:szCs w:val="24"/>
        </w:rPr>
        <w:t>, e.g.</w:t>
      </w:r>
      <w:r w:rsidR="005A24A8">
        <w:rPr>
          <w:rFonts w:ascii="Times New Roman" w:eastAsia="Times New Roman" w:hAnsi="Times New Roman" w:cs="Times New Roman"/>
          <w:sz w:val="24"/>
          <w:szCs w:val="24"/>
        </w:rPr>
        <w:t xml:space="preserve">, </w:t>
      </w:r>
      <w:hyperlink r:id="rId15" w:history="1">
        <w:r w:rsidR="00E526B2" w:rsidRPr="00097FE4">
          <w:rPr>
            <w:rStyle w:val="Hyperlink"/>
            <w:rFonts w:ascii="Times New Roman" w:eastAsia="Times New Roman" w:hAnsi="Times New Roman" w:cs="Times New Roman"/>
            <w:sz w:val="24"/>
            <w:szCs w:val="24"/>
          </w:rPr>
          <w:t>https://library.municode.com/ca/pasadena/codes/code_of_ordinances</w:t>
        </w:r>
      </w:hyperlink>
      <w:r w:rsidRPr="004E3F29">
        <w:rPr>
          <w:rFonts w:ascii="Times New Roman" w:eastAsia="Times New Roman" w:hAnsi="Times New Roman" w:cs="Times New Roman"/>
          <w:sz w:val="24"/>
          <w:szCs w:val="24"/>
        </w:rPr>
        <w:t>.</w:t>
      </w:r>
    </w:p>
    <w:p w14:paraId="46C5C63F" w14:textId="4D332871" w:rsidR="00537170" w:rsidRPr="00053257" w:rsidRDefault="004E3F29" w:rsidP="00824318">
      <w:pPr>
        <w:pStyle w:val="Heading2"/>
      </w:pPr>
      <w:bookmarkStart w:id="59" w:name="_Toc35439579"/>
      <w:bookmarkEnd w:id="58"/>
      <w:commentRangeStart w:id="60"/>
      <w:commentRangeEnd w:id="60"/>
      <w:r w:rsidRPr="0051390E">
        <w:lastRenderedPageBreak/>
        <w:commentReference w:id="60"/>
      </w:r>
      <w:r w:rsidR="0072111B">
        <w:t>2.3</w:t>
      </w:r>
      <w:r w:rsidR="0072111B">
        <w:tab/>
      </w:r>
      <w:bookmarkStart w:id="61" w:name="_Hlk35372927"/>
      <w:r w:rsidRPr="004E3F29">
        <w:t>User Classes and Characteristics</w:t>
      </w:r>
      <w:bookmarkEnd w:id="59"/>
    </w:p>
    <w:p w14:paraId="0AA8874E" w14:textId="7200EACE" w:rsidR="00053257" w:rsidRPr="00053257" w:rsidRDefault="00053257" w:rsidP="00053257">
      <w:pPr>
        <w:keepNext/>
        <w:pBdr>
          <w:top w:val="nil"/>
          <w:left w:val="nil"/>
          <w:bottom w:val="nil"/>
          <w:right w:val="nil"/>
          <w:between w:val="nil"/>
        </w:pBdr>
        <w:spacing w:after="0" w:line="480" w:lineRule="auto"/>
        <w:contextualSpacing/>
        <w:rPr>
          <w:rFonts w:ascii="Times New Roman" w:hAnsi="Times New Roman" w:cs="Times New Roman"/>
          <w:sz w:val="24"/>
          <w:szCs w:val="24"/>
        </w:rPr>
      </w:pPr>
      <w:r w:rsidRPr="00053257">
        <w:rPr>
          <w:rFonts w:ascii="Times New Roman" w:hAnsi="Times New Roman" w:cs="Times New Roman"/>
          <w:color w:val="000000"/>
          <w:sz w:val="24"/>
          <w:szCs w:val="24"/>
        </w:rPr>
        <w:t xml:space="preserve">The system will support two types of user privileges, city resident and city </w:t>
      </w:r>
      <w:r w:rsidR="001A4B51">
        <w:rPr>
          <w:rFonts w:ascii="Times New Roman" w:hAnsi="Times New Roman" w:cs="Times New Roman"/>
          <w:color w:val="000000"/>
          <w:sz w:val="24"/>
          <w:szCs w:val="24"/>
        </w:rPr>
        <w:t>official</w:t>
      </w:r>
      <w:r>
        <w:rPr>
          <w:rFonts w:ascii="Times New Roman" w:hAnsi="Times New Roman" w:cs="Times New Roman"/>
          <w:color w:val="000000"/>
          <w:sz w:val="24"/>
          <w:szCs w:val="24"/>
        </w:rPr>
        <w:t>.</w:t>
      </w:r>
    </w:p>
    <w:tbl>
      <w:tblPr>
        <w:tblStyle w:val="a1"/>
        <w:tblW w:w="9576" w:type="dxa"/>
        <w:tblLayout w:type="fixed"/>
        <w:tblLook w:val="0400" w:firstRow="0" w:lastRow="0" w:firstColumn="0" w:lastColumn="0" w:noHBand="0" w:noVBand="1"/>
      </w:tblPr>
      <w:tblGrid>
        <w:gridCol w:w="990"/>
        <w:gridCol w:w="8586"/>
      </w:tblGrid>
      <w:tr w:rsidR="00537170" w:rsidRPr="004E3F29" w14:paraId="0911A321" w14:textId="77777777">
        <w:trPr>
          <w:trHeight w:val="20"/>
        </w:trPr>
        <w:tc>
          <w:tcPr>
            <w:tcW w:w="990" w:type="dxa"/>
          </w:tcPr>
          <w:p w14:paraId="2C532EFD" w14:textId="77777777" w:rsidR="00537170" w:rsidRPr="004E3F29" w:rsidRDefault="004E3F29" w:rsidP="00E853E5">
            <w:pPr>
              <w:spacing w:after="0" w:line="480" w:lineRule="auto"/>
              <w:contextualSpacing/>
              <w:rPr>
                <w:rFonts w:ascii="Times New Roman" w:eastAsia="Times New Roman" w:hAnsi="Times New Roman" w:cs="Times New Roman"/>
                <w:sz w:val="24"/>
                <w:szCs w:val="24"/>
              </w:rPr>
            </w:pPr>
            <w:commentRangeStart w:id="62"/>
            <w:r w:rsidRPr="004E3F29">
              <w:rPr>
                <w:rFonts w:ascii="Times New Roman" w:eastAsia="Times New Roman" w:hAnsi="Times New Roman" w:cs="Times New Roman"/>
                <w:sz w:val="24"/>
                <w:szCs w:val="24"/>
              </w:rPr>
              <w:t>User-1</w:t>
            </w:r>
            <w:commentRangeEnd w:id="62"/>
            <w:r w:rsidR="00740875">
              <w:rPr>
                <w:rStyle w:val="CommentReference"/>
              </w:rPr>
              <w:commentReference w:id="62"/>
            </w:r>
            <w:r w:rsidRPr="004E3F29">
              <w:rPr>
                <w:rFonts w:ascii="Times New Roman" w:eastAsia="Times New Roman" w:hAnsi="Times New Roman" w:cs="Times New Roman"/>
                <w:sz w:val="24"/>
                <w:szCs w:val="24"/>
              </w:rPr>
              <w:t>:</w:t>
            </w:r>
          </w:p>
        </w:tc>
        <w:tc>
          <w:tcPr>
            <w:tcW w:w="8586" w:type="dxa"/>
          </w:tcPr>
          <w:p w14:paraId="0E3E5A0F" w14:textId="7C0265B3" w:rsidR="00537170" w:rsidRPr="004E3F29" w:rsidRDefault="004E3F29" w:rsidP="001A4B51">
            <w:pPr>
              <w:spacing w:after="0" w:line="480" w:lineRule="auto"/>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 xml:space="preserve">The user is a city resident </w:t>
            </w:r>
            <w:r w:rsidR="001A4B51">
              <w:rPr>
                <w:rFonts w:ascii="Times New Roman" w:eastAsia="Times New Roman" w:hAnsi="Times New Roman" w:cs="Times New Roman"/>
                <w:sz w:val="24"/>
                <w:szCs w:val="24"/>
              </w:rPr>
              <w:t>who</w:t>
            </w:r>
            <w:r w:rsidRPr="004E3F29">
              <w:rPr>
                <w:rFonts w:ascii="Times New Roman" w:eastAsia="Times New Roman" w:hAnsi="Times New Roman" w:cs="Times New Roman"/>
                <w:sz w:val="24"/>
                <w:szCs w:val="24"/>
              </w:rPr>
              <w:t xml:space="preserve"> intentionally navigate</w:t>
            </w:r>
            <w:r w:rsidR="001A4B51">
              <w:rPr>
                <w:rFonts w:ascii="Times New Roman" w:eastAsia="Times New Roman" w:hAnsi="Times New Roman" w:cs="Times New Roman"/>
                <w:sz w:val="24"/>
                <w:szCs w:val="24"/>
              </w:rPr>
              <w:t>s</w:t>
            </w:r>
            <w:r w:rsidRPr="004E3F29">
              <w:rPr>
                <w:rFonts w:ascii="Times New Roman" w:eastAsia="Times New Roman" w:hAnsi="Times New Roman" w:cs="Times New Roman"/>
                <w:sz w:val="24"/>
                <w:szCs w:val="24"/>
              </w:rPr>
              <w:t xml:space="preserve"> to the city’s web page in search of zoning information and applications.</w:t>
            </w:r>
          </w:p>
        </w:tc>
      </w:tr>
      <w:tr w:rsidR="00537170" w:rsidRPr="004E3F29" w14:paraId="088E175E" w14:textId="77777777">
        <w:tc>
          <w:tcPr>
            <w:tcW w:w="990" w:type="dxa"/>
          </w:tcPr>
          <w:p w14:paraId="04ABECE1" w14:textId="77777777" w:rsidR="00537170" w:rsidRPr="004E3F29" w:rsidRDefault="004E3F29" w:rsidP="00E853E5">
            <w:pPr>
              <w:spacing w:after="0" w:line="480" w:lineRule="auto"/>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User-2:</w:t>
            </w:r>
          </w:p>
        </w:tc>
        <w:tc>
          <w:tcPr>
            <w:tcW w:w="8586" w:type="dxa"/>
          </w:tcPr>
          <w:p w14:paraId="52AB1694" w14:textId="21175E81" w:rsidR="00537170" w:rsidRPr="004E3F29" w:rsidRDefault="004E3F29" w:rsidP="001A4B51">
            <w:pPr>
              <w:spacing w:after="0" w:line="480" w:lineRule="auto"/>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 xml:space="preserve">The user is a city </w:t>
            </w:r>
            <w:r w:rsidR="001A4B51">
              <w:rPr>
                <w:rFonts w:ascii="Times New Roman" w:eastAsia="Times New Roman" w:hAnsi="Times New Roman" w:cs="Times New Roman"/>
                <w:sz w:val="24"/>
                <w:szCs w:val="24"/>
              </w:rPr>
              <w:t>official who</w:t>
            </w:r>
            <w:r w:rsidRPr="004E3F29">
              <w:rPr>
                <w:rFonts w:ascii="Times New Roman" w:eastAsia="Times New Roman" w:hAnsi="Times New Roman" w:cs="Times New Roman"/>
                <w:sz w:val="24"/>
                <w:szCs w:val="24"/>
              </w:rPr>
              <w:t xml:space="preserve"> maintains zoning information and applications for a city.</w:t>
            </w:r>
          </w:p>
        </w:tc>
      </w:tr>
    </w:tbl>
    <w:p w14:paraId="4E231E54" w14:textId="280A6E30" w:rsidR="00537170" w:rsidRPr="004E3F29" w:rsidRDefault="0072111B" w:rsidP="003433C7">
      <w:pPr>
        <w:pStyle w:val="Heading2"/>
      </w:pPr>
      <w:bookmarkStart w:id="63" w:name="_Toc35439580"/>
      <w:bookmarkEnd w:id="61"/>
      <w:r>
        <w:t>2.4</w:t>
      </w:r>
      <w:r>
        <w:tab/>
      </w:r>
      <w:bookmarkStart w:id="64" w:name="_Hlk35372947"/>
      <w:r w:rsidR="004E3F29" w:rsidRPr="004E3F29">
        <w:t>Constraints</w:t>
      </w:r>
      <w:bookmarkEnd w:id="63"/>
    </w:p>
    <w:p w14:paraId="344F6AA9" w14:textId="189139BB" w:rsidR="00537170" w:rsidRDefault="004E3F29" w:rsidP="00E853E5">
      <w:pPr>
        <w:pBdr>
          <w:top w:val="nil"/>
          <w:left w:val="nil"/>
          <w:bottom w:val="nil"/>
          <w:right w:val="nil"/>
          <w:between w:val="nil"/>
        </w:pBdr>
        <w:spacing w:after="0" w:line="480" w:lineRule="auto"/>
        <w:contextualSpacing/>
        <w:rPr>
          <w:rFonts w:ascii="Times New Roman" w:eastAsia="Times New Roman" w:hAnsi="Times New Roman" w:cs="Times New Roman"/>
          <w:color w:val="000000"/>
          <w:sz w:val="24"/>
          <w:szCs w:val="24"/>
        </w:rPr>
      </w:pPr>
      <w:r w:rsidRPr="004E3F29">
        <w:rPr>
          <w:rFonts w:ascii="Times New Roman" w:eastAsia="Times New Roman" w:hAnsi="Times New Roman" w:cs="Times New Roman"/>
          <w:color w:val="000000"/>
          <w:sz w:val="24"/>
          <w:szCs w:val="24"/>
        </w:rPr>
        <w:t xml:space="preserve">The application </w:t>
      </w:r>
      <w:r w:rsidR="001A4B51">
        <w:rPr>
          <w:rFonts w:ascii="Times New Roman" w:eastAsia="Times New Roman" w:hAnsi="Times New Roman" w:cs="Times New Roman"/>
          <w:color w:val="000000"/>
          <w:sz w:val="24"/>
          <w:szCs w:val="24"/>
        </w:rPr>
        <w:t xml:space="preserve">is web-based and thus </w:t>
      </w:r>
      <w:r w:rsidRPr="004E3F29">
        <w:rPr>
          <w:rFonts w:ascii="Times New Roman" w:eastAsia="Times New Roman" w:hAnsi="Times New Roman" w:cs="Times New Roman"/>
          <w:color w:val="000000"/>
          <w:sz w:val="24"/>
          <w:szCs w:val="24"/>
        </w:rPr>
        <w:t>requires the user to have an updated browser and active internet connection.  Chrome is the recommended and targeted browser for this application.</w:t>
      </w:r>
    </w:p>
    <w:p w14:paraId="65BBAFAE" w14:textId="3331E15C" w:rsidR="00D612B3" w:rsidRPr="00223DF3" w:rsidRDefault="0072111B" w:rsidP="003433C7">
      <w:pPr>
        <w:pStyle w:val="Heading2"/>
      </w:pPr>
      <w:bookmarkStart w:id="65" w:name="_Toc35439581"/>
      <w:bookmarkEnd w:id="64"/>
      <w:r>
        <w:t>2.5</w:t>
      </w:r>
      <w:r>
        <w:tab/>
      </w:r>
      <w:bookmarkStart w:id="66" w:name="_Hlk35372965"/>
      <w:r w:rsidR="00D612B3">
        <w:t>Assumptions and Dependencies</w:t>
      </w:r>
      <w:bookmarkEnd w:id="65"/>
    </w:p>
    <w:p w14:paraId="3F056227" w14:textId="77777777" w:rsidR="00223DF3" w:rsidRPr="004E3F29" w:rsidRDefault="00223DF3" w:rsidP="00E217CC">
      <w:pPr>
        <w:numPr>
          <w:ilvl w:val="0"/>
          <w:numId w:val="5"/>
        </w:numPr>
        <w:pBdr>
          <w:top w:val="nil"/>
          <w:left w:val="nil"/>
          <w:bottom w:val="nil"/>
          <w:right w:val="nil"/>
          <w:between w:val="nil"/>
        </w:pBdr>
        <w:spacing w:after="0" w:line="480" w:lineRule="auto"/>
        <w:ind w:left="36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It is assumed that the cities utilizing this application will appoint an official who is familiar with web-based applications.  The official will be educated in their respective city ordinances and be able to provide correct information for each desired use case.</w:t>
      </w:r>
    </w:p>
    <w:p w14:paraId="4C93493C" w14:textId="77777777" w:rsidR="00223DF3" w:rsidRPr="004E3F29" w:rsidRDefault="00223DF3" w:rsidP="00E217CC">
      <w:pPr>
        <w:numPr>
          <w:ilvl w:val="0"/>
          <w:numId w:val="5"/>
        </w:numPr>
        <w:spacing w:after="0" w:line="480" w:lineRule="auto"/>
        <w:ind w:left="36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It is assumed that the end users (city residents) are familiar with how to use web-based applications and are familiar with the use of a map.</w:t>
      </w:r>
    </w:p>
    <w:p w14:paraId="496D5F2F" w14:textId="77777777" w:rsidR="00223DF3" w:rsidRPr="004E3F29" w:rsidRDefault="00223DF3" w:rsidP="00E217CC">
      <w:pPr>
        <w:numPr>
          <w:ilvl w:val="0"/>
          <w:numId w:val="5"/>
        </w:numPr>
        <w:spacing w:after="0" w:line="480" w:lineRule="auto"/>
        <w:ind w:left="36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It is assumed that the user has a computer system which can handle the resources the application requires.</w:t>
      </w:r>
    </w:p>
    <w:p w14:paraId="03E9667E" w14:textId="77777777" w:rsidR="00223DF3" w:rsidRPr="004E3F29" w:rsidRDefault="00223DF3" w:rsidP="00E217CC">
      <w:pPr>
        <w:numPr>
          <w:ilvl w:val="0"/>
          <w:numId w:val="5"/>
        </w:numPr>
        <w:spacing w:after="0" w:line="480" w:lineRule="auto"/>
        <w:ind w:left="36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It is assumed that the user has a stable internet connection to access the application.</w:t>
      </w:r>
    </w:p>
    <w:p w14:paraId="2C0DB023" w14:textId="77777777" w:rsidR="00223DF3" w:rsidRPr="004E3F29" w:rsidRDefault="00223DF3" w:rsidP="00E217CC">
      <w:pPr>
        <w:numPr>
          <w:ilvl w:val="0"/>
          <w:numId w:val="5"/>
        </w:numPr>
        <w:spacing w:after="0" w:line="480" w:lineRule="auto"/>
        <w:ind w:left="36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It is assumed that the client has the resources to host the application in an Apache Tomcat web server and a PostgreSQL RDBMS.</w:t>
      </w:r>
    </w:p>
    <w:p w14:paraId="6C4FA1B1" w14:textId="1B9F498F" w:rsidR="00D612B3" w:rsidRDefault="0072111B" w:rsidP="003433C7">
      <w:pPr>
        <w:pStyle w:val="Heading2"/>
      </w:pPr>
      <w:bookmarkStart w:id="67" w:name="_Toc35439582"/>
      <w:bookmarkEnd w:id="66"/>
      <w:r>
        <w:lastRenderedPageBreak/>
        <w:t>2.6</w:t>
      </w:r>
      <w:r>
        <w:tab/>
      </w:r>
      <w:bookmarkStart w:id="68" w:name="_Hlk35372998"/>
      <w:r w:rsidR="00D612B3" w:rsidRPr="00D612B3">
        <w:t>Apportioning of Requirements</w:t>
      </w:r>
      <w:bookmarkEnd w:id="67"/>
    </w:p>
    <w:p w14:paraId="1122BA52" w14:textId="1A3B3348" w:rsidR="00223DF3" w:rsidRDefault="00223DF3" w:rsidP="00223DF3">
      <w:pPr>
        <w:pBdr>
          <w:top w:val="nil"/>
          <w:left w:val="nil"/>
          <w:bottom w:val="nil"/>
          <w:right w:val="nil"/>
          <w:between w:val="nil"/>
        </w:pBdr>
        <w:spacing w:after="0" w:line="480" w:lineRule="auto"/>
        <w:contextualSpacing/>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Version 1.0 of the UMGC City Application is available only in English.  Customized city maps are not included in the application.  Future versions should implement these features to provide a greater level of usability</w:t>
      </w:r>
      <w:r w:rsidR="00053257">
        <w:rPr>
          <w:rFonts w:ascii="Times New Roman" w:eastAsia="Times New Roman" w:hAnsi="Times New Roman" w:cs="Times New Roman"/>
          <w:bCs/>
          <w:color w:val="000000"/>
          <w:sz w:val="24"/>
          <w:szCs w:val="24"/>
        </w:rPr>
        <w:t xml:space="preserve"> for other cities</w:t>
      </w:r>
      <w:r>
        <w:rPr>
          <w:rFonts w:ascii="Times New Roman" w:eastAsia="Times New Roman" w:hAnsi="Times New Roman" w:cs="Times New Roman"/>
          <w:bCs/>
          <w:color w:val="000000"/>
          <w:sz w:val="24"/>
          <w:szCs w:val="24"/>
        </w:rPr>
        <w:t>.</w:t>
      </w:r>
    </w:p>
    <w:p w14:paraId="6C2B15F0" w14:textId="783BBA1E" w:rsidR="00053257" w:rsidRDefault="00053257" w:rsidP="00223DF3">
      <w:pPr>
        <w:pBdr>
          <w:top w:val="nil"/>
          <w:left w:val="nil"/>
          <w:bottom w:val="nil"/>
          <w:right w:val="nil"/>
          <w:between w:val="nil"/>
        </w:pBdr>
        <w:spacing w:after="0" w:line="480" w:lineRule="auto"/>
        <w:contextualSpacing/>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Ve</w:t>
      </w:r>
      <w:r w:rsidR="001A4B51">
        <w:rPr>
          <w:rFonts w:ascii="Times New Roman" w:eastAsia="Times New Roman" w:hAnsi="Times New Roman" w:cs="Times New Roman"/>
          <w:bCs/>
          <w:color w:val="000000"/>
          <w:sz w:val="24"/>
          <w:szCs w:val="24"/>
        </w:rPr>
        <w:t>rsion 1.0 deliverables for the C</w:t>
      </w:r>
      <w:r>
        <w:rPr>
          <w:rFonts w:ascii="Times New Roman" w:eastAsia="Times New Roman" w:hAnsi="Times New Roman" w:cs="Times New Roman"/>
          <w:bCs/>
          <w:color w:val="000000"/>
          <w:sz w:val="24"/>
          <w:szCs w:val="24"/>
        </w:rPr>
        <w:t>ity of Pasadena</w:t>
      </w:r>
      <w:r w:rsidR="001A4B51">
        <w:rPr>
          <w:rFonts w:ascii="Times New Roman" w:eastAsia="Times New Roman" w:hAnsi="Times New Roman" w:cs="Times New Roman"/>
          <w:bCs/>
          <w:color w:val="000000"/>
          <w:sz w:val="24"/>
          <w:szCs w:val="24"/>
        </w:rPr>
        <w:t>, California</w:t>
      </w:r>
      <w:r>
        <w:rPr>
          <w:rFonts w:ascii="Times New Roman" w:eastAsia="Times New Roman" w:hAnsi="Times New Roman" w:cs="Times New Roman"/>
          <w:bCs/>
          <w:color w:val="000000"/>
          <w:sz w:val="24"/>
          <w:szCs w:val="24"/>
        </w:rPr>
        <w:t xml:space="preserve"> include a customized map and a pre-formatted Quick Reference page.  The use cases identified by the client to be included in the database on delivery are as follows:</w:t>
      </w:r>
    </w:p>
    <w:p w14:paraId="2A553BF6" w14:textId="453AE9BF" w:rsidR="00F620CE" w:rsidRPr="00F620CE" w:rsidRDefault="00F620CE" w:rsidP="00E217CC">
      <w:pPr>
        <w:numPr>
          <w:ilvl w:val="0"/>
          <w:numId w:val="9"/>
        </w:numPr>
        <w:shd w:val="clear" w:color="auto" w:fill="FFFFFF"/>
        <w:spacing w:after="0" w:line="480" w:lineRule="auto"/>
        <w:textAlignment w:val="baseline"/>
        <w:rPr>
          <w:rFonts w:ascii="Times New Roman" w:eastAsia="Times New Roman" w:hAnsi="Times New Roman" w:cs="Times New Roman"/>
          <w:b/>
          <w:bCs/>
          <w:color w:val="222222"/>
          <w:sz w:val="24"/>
          <w:szCs w:val="24"/>
        </w:rPr>
      </w:pPr>
      <w:r w:rsidRPr="00F620CE">
        <w:rPr>
          <w:rFonts w:ascii="Times New Roman" w:eastAsia="Times New Roman" w:hAnsi="Times New Roman" w:cs="Times New Roman"/>
          <w:b/>
          <w:bCs/>
          <w:color w:val="000000"/>
          <w:sz w:val="24"/>
          <w:szCs w:val="24"/>
        </w:rPr>
        <w:t xml:space="preserve">Allowed </w:t>
      </w:r>
      <w:r w:rsidR="001A4B51">
        <w:rPr>
          <w:rFonts w:ascii="Times New Roman" w:eastAsia="Times New Roman" w:hAnsi="Times New Roman" w:cs="Times New Roman"/>
          <w:b/>
          <w:bCs/>
          <w:color w:val="000000"/>
          <w:sz w:val="24"/>
          <w:szCs w:val="24"/>
        </w:rPr>
        <w:t>Land Uses (Parcel S</w:t>
      </w:r>
      <w:r w:rsidRPr="00F620CE">
        <w:rPr>
          <w:rFonts w:ascii="Times New Roman" w:eastAsia="Times New Roman" w:hAnsi="Times New Roman" w:cs="Times New Roman"/>
          <w:b/>
          <w:bCs/>
          <w:color w:val="000000"/>
          <w:sz w:val="24"/>
          <w:szCs w:val="24"/>
        </w:rPr>
        <w:t>pecific):</w:t>
      </w:r>
    </w:p>
    <w:p w14:paraId="22EA24B6"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Select zone via map interface </w:t>
      </w:r>
    </w:p>
    <w:p w14:paraId="0B8F1384"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Retrieve all land uses associated with their parcel specific zone code</w:t>
      </w:r>
    </w:p>
    <w:p w14:paraId="0AEC67AD"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Retrieve definition of land use</w:t>
      </w:r>
    </w:p>
    <w:p w14:paraId="2A521E95"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Access entitlement process and requirements (e.g. Conditional Use Permit) if required for land use</w:t>
      </w:r>
    </w:p>
    <w:p w14:paraId="2B6BFF97"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Access</w:t>
      </w:r>
      <w:r w:rsidRPr="00F620CE">
        <w:rPr>
          <w:rFonts w:ascii="Times New Roman" w:eastAsia="Times New Roman" w:hAnsi="Times New Roman" w:cs="Times New Roman"/>
          <w:color w:val="000000"/>
          <w:sz w:val="24"/>
          <w:szCs w:val="24"/>
        </w:rPr>
        <w:t xml:space="preserve"> </w:t>
      </w:r>
      <w:r w:rsidRPr="00F620CE">
        <w:rPr>
          <w:rFonts w:ascii="Times New Roman" w:eastAsia="Times New Roman" w:hAnsi="Times New Roman" w:cs="Times New Roman"/>
          <w:color w:val="222222"/>
          <w:sz w:val="24"/>
          <w:szCs w:val="24"/>
        </w:rPr>
        <w:t>link to application </w:t>
      </w:r>
    </w:p>
    <w:p w14:paraId="693905F1" w14:textId="77777777" w:rsidR="00F620CE" w:rsidRPr="00F620CE" w:rsidRDefault="00F620CE" w:rsidP="00E217CC">
      <w:pPr>
        <w:numPr>
          <w:ilvl w:val="0"/>
          <w:numId w:val="9"/>
        </w:numPr>
        <w:shd w:val="clear" w:color="auto" w:fill="FFFFFF"/>
        <w:spacing w:after="0" w:line="480" w:lineRule="auto"/>
        <w:textAlignment w:val="baseline"/>
        <w:rPr>
          <w:rFonts w:ascii="Times New Roman" w:eastAsia="Times New Roman" w:hAnsi="Times New Roman" w:cs="Times New Roman"/>
          <w:b/>
          <w:bCs/>
          <w:color w:val="222222"/>
          <w:sz w:val="24"/>
          <w:szCs w:val="24"/>
        </w:rPr>
      </w:pPr>
      <w:r w:rsidRPr="00F620CE">
        <w:rPr>
          <w:rFonts w:ascii="Times New Roman" w:eastAsia="Times New Roman" w:hAnsi="Times New Roman" w:cs="Times New Roman"/>
          <w:b/>
          <w:bCs/>
          <w:color w:val="222222"/>
          <w:sz w:val="24"/>
          <w:szCs w:val="24"/>
        </w:rPr>
        <w:t>Home Occupation Permit:</w:t>
      </w:r>
    </w:p>
    <w:p w14:paraId="4BA5D055"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Retrieve regulations</w:t>
      </w:r>
    </w:p>
    <w:p w14:paraId="3336284B"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Access links to application</w:t>
      </w:r>
    </w:p>
    <w:p w14:paraId="3FB48FCD" w14:textId="77777777" w:rsidR="00F620CE" w:rsidRPr="00F620CE" w:rsidRDefault="00F620CE" w:rsidP="00E217CC">
      <w:pPr>
        <w:numPr>
          <w:ilvl w:val="0"/>
          <w:numId w:val="9"/>
        </w:numPr>
        <w:shd w:val="clear" w:color="auto" w:fill="FFFFFF"/>
        <w:spacing w:after="0" w:line="480" w:lineRule="auto"/>
        <w:textAlignment w:val="baseline"/>
        <w:rPr>
          <w:rFonts w:ascii="Times New Roman" w:eastAsia="Times New Roman" w:hAnsi="Times New Roman" w:cs="Times New Roman"/>
          <w:b/>
          <w:bCs/>
          <w:color w:val="222222"/>
          <w:sz w:val="24"/>
          <w:szCs w:val="24"/>
        </w:rPr>
      </w:pPr>
      <w:r w:rsidRPr="00F620CE">
        <w:rPr>
          <w:rFonts w:ascii="Times New Roman" w:eastAsia="Times New Roman" w:hAnsi="Times New Roman" w:cs="Times New Roman"/>
          <w:b/>
          <w:bCs/>
          <w:color w:val="222222"/>
          <w:sz w:val="24"/>
          <w:szCs w:val="24"/>
        </w:rPr>
        <w:t>Accessory Dwelling Unit:</w:t>
      </w:r>
    </w:p>
    <w:p w14:paraId="0CFD7B0D"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Retrieve development standards</w:t>
      </w:r>
    </w:p>
    <w:p w14:paraId="73665173"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Access application via link </w:t>
      </w:r>
    </w:p>
    <w:p w14:paraId="374F9DAB" w14:textId="77777777" w:rsidR="00F620CE" w:rsidRPr="00F620CE" w:rsidRDefault="00F620CE" w:rsidP="00E217CC">
      <w:pPr>
        <w:numPr>
          <w:ilvl w:val="0"/>
          <w:numId w:val="9"/>
        </w:numPr>
        <w:shd w:val="clear" w:color="auto" w:fill="FFFFFF"/>
        <w:spacing w:after="0" w:line="480" w:lineRule="auto"/>
        <w:textAlignment w:val="baseline"/>
        <w:rPr>
          <w:rFonts w:ascii="Times New Roman" w:eastAsia="Times New Roman" w:hAnsi="Times New Roman" w:cs="Times New Roman"/>
          <w:b/>
          <w:bCs/>
          <w:color w:val="222222"/>
          <w:sz w:val="24"/>
          <w:szCs w:val="24"/>
        </w:rPr>
      </w:pPr>
      <w:r w:rsidRPr="00F620CE">
        <w:rPr>
          <w:rFonts w:ascii="Times New Roman" w:eastAsia="Times New Roman" w:hAnsi="Times New Roman" w:cs="Times New Roman"/>
          <w:b/>
          <w:bCs/>
          <w:color w:val="222222"/>
          <w:sz w:val="24"/>
          <w:szCs w:val="24"/>
        </w:rPr>
        <w:t>Short Term Rental:</w:t>
      </w:r>
    </w:p>
    <w:p w14:paraId="04606A63"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Retrieve regulations</w:t>
      </w:r>
    </w:p>
    <w:p w14:paraId="01DE1376"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Access Host Compliance application via link </w:t>
      </w:r>
    </w:p>
    <w:p w14:paraId="3F9D51E3" w14:textId="77777777" w:rsidR="00F620CE" w:rsidRPr="00F620CE" w:rsidRDefault="00F620CE" w:rsidP="00E217CC">
      <w:pPr>
        <w:numPr>
          <w:ilvl w:val="0"/>
          <w:numId w:val="9"/>
        </w:numPr>
        <w:shd w:val="clear" w:color="auto" w:fill="FFFFFF"/>
        <w:spacing w:after="0" w:line="480" w:lineRule="auto"/>
        <w:textAlignment w:val="baseline"/>
        <w:rPr>
          <w:rFonts w:ascii="Times New Roman" w:eastAsia="Times New Roman" w:hAnsi="Times New Roman" w:cs="Times New Roman"/>
          <w:b/>
          <w:bCs/>
          <w:color w:val="222222"/>
          <w:sz w:val="24"/>
          <w:szCs w:val="24"/>
        </w:rPr>
      </w:pPr>
      <w:r w:rsidRPr="00F620CE">
        <w:rPr>
          <w:rFonts w:ascii="Times New Roman" w:eastAsia="Times New Roman" w:hAnsi="Times New Roman" w:cs="Times New Roman"/>
          <w:b/>
          <w:bCs/>
          <w:color w:val="222222"/>
          <w:sz w:val="24"/>
          <w:szCs w:val="24"/>
        </w:rPr>
        <w:lastRenderedPageBreak/>
        <w:t>Accessory Structure:</w:t>
      </w:r>
    </w:p>
    <w:p w14:paraId="115B37E7"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Retrieves regulations</w:t>
      </w:r>
    </w:p>
    <w:p w14:paraId="737C5981" w14:textId="4FA4F3CA" w:rsidR="00F620CE" w:rsidRPr="00F620CE" w:rsidRDefault="001A4B51"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Access z</w:t>
      </w:r>
      <w:r w:rsidR="00F620CE" w:rsidRPr="00F620CE">
        <w:rPr>
          <w:rFonts w:ascii="Times New Roman" w:eastAsia="Times New Roman" w:hAnsi="Times New Roman" w:cs="Times New Roman"/>
          <w:color w:val="222222"/>
          <w:sz w:val="24"/>
          <w:szCs w:val="24"/>
        </w:rPr>
        <w:t>oning application via link </w:t>
      </w:r>
    </w:p>
    <w:p w14:paraId="048299BC" w14:textId="77777777" w:rsidR="00F620CE" w:rsidRPr="00F620CE" w:rsidRDefault="00F620CE" w:rsidP="00E217CC">
      <w:pPr>
        <w:numPr>
          <w:ilvl w:val="0"/>
          <w:numId w:val="9"/>
        </w:numPr>
        <w:shd w:val="clear" w:color="auto" w:fill="FFFFFF"/>
        <w:spacing w:after="0" w:line="480" w:lineRule="auto"/>
        <w:textAlignment w:val="baseline"/>
        <w:rPr>
          <w:rFonts w:ascii="Times New Roman" w:eastAsia="Times New Roman" w:hAnsi="Times New Roman" w:cs="Times New Roman"/>
          <w:b/>
          <w:bCs/>
          <w:color w:val="222222"/>
          <w:sz w:val="24"/>
          <w:szCs w:val="24"/>
        </w:rPr>
      </w:pPr>
      <w:r w:rsidRPr="00F620CE">
        <w:rPr>
          <w:rFonts w:ascii="Times New Roman" w:eastAsia="Times New Roman" w:hAnsi="Times New Roman" w:cs="Times New Roman"/>
          <w:b/>
          <w:bCs/>
          <w:color w:val="222222"/>
          <w:sz w:val="24"/>
          <w:szCs w:val="24"/>
        </w:rPr>
        <w:t>Exterior Modifications in Landmark District:</w:t>
      </w:r>
    </w:p>
    <w:p w14:paraId="21507C1E"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Enter address</w:t>
      </w:r>
    </w:p>
    <w:p w14:paraId="27B654EE"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Retrieve information that identifies whether a property is in a landmark district</w:t>
      </w:r>
    </w:p>
    <w:p w14:paraId="18E4F39F"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Retrieve regulations as to what projects are subject to a Certificate of Appropriateness (</w:t>
      </w:r>
      <w:proofErr w:type="spellStart"/>
      <w:r w:rsidRPr="00F620CE">
        <w:rPr>
          <w:rFonts w:ascii="Times New Roman" w:eastAsia="Times New Roman" w:hAnsi="Times New Roman" w:cs="Times New Roman"/>
          <w:color w:val="222222"/>
          <w:sz w:val="24"/>
          <w:szCs w:val="24"/>
        </w:rPr>
        <w:t>CofA</w:t>
      </w:r>
      <w:proofErr w:type="spellEnd"/>
      <w:r w:rsidRPr="00F620CE">
        <w:rPr>
          <w:rFonts w:ascii="Times New Roman" w:eastAsia="Times New Roman" w:hAnsi="Times New Roman" w:cs="Times New Roman"/>
          <w:color w:val="222222"/>
          <w:sz w:val="24"/>
          <w:szCs w:val="24"/>
        </w:rPr>
        <w:t>)</w:t>
      </w:r>
    </w:p>
    <w:p w14:paraId="2262E757"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 xml:space="preserve">Access </w:t>
      </w:r>
      <w:proofErr w:type="spellStart"/>
      <w:r w:rsidRPr="00F620CE">
        <w:rPr>
          <w:rFonts w:ascii="Times New Roman" w:eastAsia="Times New Roman" w:hAnsi="Times New Roman" w:cs="Times New Roman"/>
          <w:color w:val="222222"/>
          <w:sz w:val="24"/>
          <w:szCs w:val="24"/>
        </w:rPr>
        <w:t>CofA</w:t>
      </w:r>
      <w:proofErr w:type="spellEnd"/>
      <w:r w:rsidRPr="00F620CE">
        <w:rPr>
          <w:rFonts w:ascii="Times New Roman" w:eastAsia="Times New Roman" w:hAnsi="Times New Roman" w:cs="Times New Roman"/>
          <w:color w:val="222222"/>
          <w:sz w:val="24"/>
          <w:szCs w:val="24"/>
        </w:rPr>
        <w:t xml:space="preserve"> application via link </w:t>
      </w:r>
    </w:p>
    <w:p w14:paraId="4751C082" w14:textId="77777777" w:rsidR="00F620CE" w:rsidRPr="00F620CE" w:rsidRDefault="00F620CE" w:rsidP="00E217CC">
      <w:pPr>
        <w:keepNext/>
        <w:numPr>
          <w:ilvl w:val="0"/>
          <w:numId w:val="9"/>
        </w:numPr>
        <w:shd w:val="clear" w:color="auto" w:fill="FFFFFF"/>
        <w:spacing w:after="0" w:line="480" w:lineRule="auto"/>
        <w:textAlignment w:val="baseline"/>
        <w:rPr>
          <w:rFonts w:ascii="Times New Roman" w:eastAsia="Times New Roman" w:hAnsi="Times New Roman" w:cs="Times New Roman"/>
          <w:b/>
          <w:bCs/>
          <w:color w:val="222222"/>
          <w:sz w:val="24"/>
          <w:szCs w:val="24"/>
        </w:rPr>
      </w:pPr>
      <w:r w:rsidRPr="00F620CE">
        <w:rPr>
          <w:rFonts w:ascii="Times New Roman" w:eastAsia="Times New Roman" w:hAnsi="Times New Roman" w:cs="Times New Roman"/>
          <w:b/>
          <w:bCs/>
          <w:color w:val="222222"/>
          <w:sz w:val="24"/>
          <w:szCs w:val="24"/>
        </w:rPr>
        <w:t>Fence:</w:t>
      </w:r>
    </w:p>
    <w:p w14:paraId="26531524"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Retrieve explanation of what constitutes front yard/side yard/backyard for non-traditional lots</w:t>
      </w:r>
    </w:p>
    <w:p w14:paraId="5C5EDEB8"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Retrieve development standards for lots</w:t>
      </w:r>
    </w:p>
    <w:p w14:paraId="3E930E1D" w14:textId="77777777" w:rsidR="00F620CE" w:rsidRPr="00F620CE" w:rsidRDefault="00F620CE" w:rsidP="00E217CC">
      <w:pPr>
        <w:numPr>
          <w:ilvl w:val="0"/>
          <w:numId w:val="9"/>
        </w:numPr>
        <w:shd w:val="clear" w:color="auto" w:fill="FFFFFF"/>
        <w:spacing w:after="0" w:line="480" w:lineRule="auto"/>
        <w:textAlignment w:val="baseline"/>
        <w:rPr>
          <w:rFonts w:ascii="Times New Roman" w:eastAsia="Times New Roman" w:hAnsi="Times New Roman" w:cs="Times New Roman"/>
          <w:b/>
          <w:bCs/>
          <w:color w:val="222222"/>
          <w:sz w:val="24"/>
          <w:szCs w:val="24"/>
        </w:rPr>
      </w:pPr>
      <w:r w:rsidRPr="00F620CE">
        <w:rPr>
          <w:rFonts w:ascii="Times New Roman" w:eastAsia="Times New Roman" w:hAnsi="Times New Roman" w:cs="Times New Roman"/>
          <w:b/>
          <w:bCs/>
          <w:color w:val="222222"/>
          <w:sz w:val="24"/>
          <w:szCs w:val="24"/>
        </w:rPr>
        <w:t>Tree Removal (Residential)</w:t>
      </w:r>
    </w:p>
    <w:p w14:paraId="2A913D23" w14:textId="35DF8C61"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 xml:space="preserve">Retrieve information defining </w:t>
      </w:r>
      <w:r w:rsidR="00AC18E8" w:rsidRPr="00AC18E8">
        <w:rPr>
          <w:rFonts w:ascii="Times New Roman" w:eastAsia="Times New Roman" w:hAnsi="Times New Roman" w:cs="Times New Roman"/>
          <w:sz w:val="24"/>
          <w:szCs w:val="24"/>
        </w:rPr>
        <w:t>“</w:t>
      </w:r>
      <w:r w:rsidRPr="00F620CE">
        <w:rPr>
          <w:rFonts w:ascii="Times New Roman" w:eastAsia="Times New Roman" w:hAnsi="Times New Roman" w:cs="Times New Roman"/>
          <w:color w:val="222222"/>
          <w:sz w:val="24"/>
          <w:szCs w:val="24"/>
        </w:rPr>
        <w:t>what is a protected tree?</w:t>
      </w:r>
      <w:r w:rsidR="00AC18E8" w:rsidRPr="00AC18E8">
        <w:rPr>
          <w:rFonts w:ascii="Times New Roman" w:eastAsia="Times New Roman" w:hAnsi="Times New Roman" w:cs="Times New Roman"/>
          <w:sz w:val="24"/>
          <w:szCs w:val="24"/>
        </w:rPr>
        <w:t>”</w:t>
      </w:r>
    </w:p>
    <w:p w14:paraId="20E32FF3"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Retrieve criteria for determination: specimen, diameter at breast height (DBH) and location</w:t>
      </w:r>
    </w:p>
    <w:p w14:paraId="46B334A6"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Retrieve eligibility criteria for removal</w:t>
      </w:r>
    </w:p>
    <w:p w14:paraId="63F7A70F"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Access link to PLN application for removal</w:t>
      </w:r>
    </w:p>
    <w:p w14:paraId="2ED0D3BA" w14:textId="77777777" w:rsidR="00F620CE" w:rsidRPr="00F620CE" w:rsidRDefault="00F620CE" w:rsidP="00E217CC">
      <w:pPr>
        <w:numPr>
          <w:ilvl w:val="0"/>
          <w:numId w:val="9"/>
        </w:numPr>
        <w:shd w:val="clear" w:color="auto" w:fill="FFFFFF"/>
        <w:spacing w:after="0" w:line="480" w:lineRule="auto"/>
        <w:textAlignment w:val="baseline"/>
        <w:rPr>
          <w:rFonts w:ascii="Times New Roman" w:eastAsia="Times New Roman" w:hAnsi="Times New Roman" w:cs="Times New Roman"/>
          <w:b/>
          <w:bCs/>
          <w:color w:val="222222"/>
          <w:sz w:val="24"/>
          <w:szCs w:val="24"/>
        </w:rPr>
      </w:pPr>
      <w:r w:rsidRPr="00F620CE">
        <w:rPr>
          <w:rFonts w:ascii="Times New Roman" w:eastAsia="Times New Roman" w:hAnsi="Times New Roman" w:cs="Times New Roman"/>
          <w:b/>
          <w:bCs/>
          <w:color w:val="222222"/>
          <w:sz w:val="24"/>
          <w:szCs w:val="24"/>
        </w:rPr>
        <w:t>Day-Care</w:t>
      </w:r>
    </w:p>
    <w:p w14:paraId="1C5741EB"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Retrieve definition of small, medium and large day cares</w:t>
      </w:r>
    </w:p>
    <w:p w14:paraId="5A888273"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Retrieve development standards for each category</w:t>
      </w:r>
    </w:p>
    <w:p w14:paraId="42016AD1"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lastRenderedPageBreak/>
        <w:t>Access link to entitlement process where applicable (e.g. CUP for large day cares in residential zones)</w:t>
      </w:r>
    </w:p>
    <w:p w14:paraId="4B6BA320" w14:textId="77777777" w:rsidR="00F620CE" w:rsidRPr="00F620CE" w:rsidRDefault="00F620CE" w:rsidP="00E217CC">
      <w:pPr>
        <w:numPr>
          <w:ilvl w:val="0"/>
          <w:numId w:val="9"/>
        </w:numPr>
        <w:shd w:val="clear" w:color="auto" w:fill="FFFFFF"/>
        <w:spacing w:after="0" w:line="480" w:lineRule="auto"/>
        <w:textAlignment w:val="baseline"/>
        <w:rPr>
          <w:rFonts w:ascii="Times New Roman" w:eastAsia="Times New Roman" w:hAnsi="Times New Roman" w:cs="Times New Roman"/>
          <w:b/>
          <w:bCs/>
          <w:color w:val="222222"/>
          <w:sz w:val="24"/>
          <w:szCs w:val="24"/>
        </w:rPr>
      </w:pPr>
      <w:r w:rsidRPr="00F620CE">
        <w:rPr>
          <w:rFonts w:ascii="Times New Roman" w:eastAsia="Times New Roman" w:hAnsi="Times New Roman" w:cs="Times New Roman"/>
          <w:b/>
          <w:bCs/>
          <w:color w:val="222222"/>
          <w:sz w:val="24"/>
          <w:szCs w:val="24"/>
        </w:rPr>
        <w:t>Sober Living Facility</w:t>
      </w:r>
    </w:p>
    <w:p w14:paraId="7B5DDC3C"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Retrieve definition of sober living facility </w:t>
      </w:r>
    </w:p>
    <w:p w14:paraId="5AD6F34A"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Retrieve regulations with operation</w:t>
      </w:r>
    </w:p>
    <w:p w14:paraId="034043B7"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Access link to Reasonable Accommodation Permit Application</w:t>
      </w:r>
    </w:p>
    <w:p w14:paraId="45FAEA54" w14:textId="6DD4F893" w:rsidR="00537170" w:rsidRPr="00223DF3" w:rsidRDefault="005A24A8" w:rsidP="00AD66C0">
      <w:pPr>
        <w:pStyle w:val="Heading1"/>
      </w:pPr>
      <w:bookmarkStart w:id="69" w:name="_Toc35439583"/>
      <w:bookmarkEnd w:id="68"/>
      <w:r>
        <w:t>3</w:t>
      </w:r>
      <w:r>
        <w:tab/>
      </w:r>
      <w:bookmarkStart w:id="70" w:name="_Hlk35373730"/>
      <w:r w:rsidR="004E3F29" w:rsidRPr="004E3F29">
        <w:t>Specific Requirements</w:t>
      </w:r>
      <w:bookmarkEnd w:id="69"/>
    </w:p>
    <w:p w14:paraId="4A2409D0" w14:textId="69F37F2F" w:rsidR="00223DF3" w:rsidRPr="004E3F29" w:rsidRDefault="00223DF3" w:rsidP="007C3123">
      <w:pPr>
        <w:keepNext/>
        <w:pBdr>
          <w:top w:val="nil"/>
          <w:left w:val="nil"/>
          <w:bottom w:val="nil"/>
          <w:right w:val="nil"/>
          <w:between w:val="nil"/>
        </w:pBdr>
        <w:spacing w:after="0" w:line="480" w:lineRule="auto"/>
        <w:contextualSpacing/>
        <w:rPr>
          <w:rFonts w:ascii="Times New Roman" w:hAnsi="Times New Roman" w:cs="Times New Roman"/>
        </w:rPr>
      </w:pPr>
      <w:r>
        <w:rPr>
          <w:rFonts w:ascii="Times New Roman" w:eastAsia="Times New Roman" w:hAnsi="Times New Roman" w:cs="Times New Roman"/>
          <w:color w:val="000000"/>
          <w:sz w:val="24"/>
          <w:szCs w:val="24"/>
        </w:rPr>
        <w:t xml:space="preserve">This section provides specific development requirements for the operating environment, database construction and user support.  </w:t>
      </w:r>
    </w:p>
    <w:p w14:paraId="59E0EC8E" w14:textId="77777777" w:rsidR="00534D3F" w:rsidRPr="00534D3F" w:rsidRDefault="00534D3F" w:rsidP="00534D3F">
      <w:pPr>
        <w:pStyle w:val="ListParagraph"/>
        <w:keepNext/>
        <w:numPr>
          <w:ilvl w:val="0"/>
          <w:numId w:val="1"/>
        </w:numPr>
        <w:pBdr>
          <w:top w:val="nil"/>
          <w:left w:val="nil"/>
          <w:bottom w:val="nil"/>
          <w:right w:val="nil"/>
          <w:between w:val="nil"/>
        </w:pBdr>
        <w:spacing w:after="0" w:line="480" w:lineRule="auto"/>
        <w:outlineLvl w:val="1"/>
        <w:rPr>
          <w:rFonts w:ascii="Times New Roman" w:eastAsia="Times New Roman" w:hAnsi="Times New Roman" w:cs="Times New Roman"/>
          <w:b/>
          <w:vanish/>
          <w:color w:val="000000"/>
          <w:sz w:val="28"/>
          <w:szCs w:val="28"/>
        </w:rPr>
      </w:pPr>
      <w:bookmarkStart w:id="71" w:name="_Toc34915979"/>
      <w:bookmarkStart w:id="72" w:name="_Toc34916074"/>
      <w:bookmarkStart w:id="73" w:name="_Toc34916120"/>
      <w:bookmarkStart w:id="74" w:name="_Toc34917174"/>
      <w:bookmarkStart w:id="75" w:name="_Toc34917898"/>
      <w:bookmarkStart w:id="76" w:name="_Toc34917942"/>
      <w:bookmarkStart w:id="77" w:name="_Toc34919072"/>
      <w:bookmarkStart w:id="78" w:name="_Toc34919712"/>
      <w:bookmarkStart w:id="79" w:name="_Toc34996091"/>
      <w:bookmarkStart w:id="80" w:name="_Toc35086020"/>
      <w:bookmarkStart w:id="81" w:name="_Toc35378219"/>
      <w:bookmarkStart w:id="82" w:name="_Toc35378309"/>
      <w:bookmarkStart w:id="83" w:name="_Toc35378406"/>
      <w:bookmarkStart w:id="84" w:name="_Toc35378648"/>
      <w:bookmarkStart w:id="85" w:name="_Toc35378699"/>
      <w:bookmarkStart w:id="86" w:name="_Toc35438246"/>
      <w:bookmarkStart w:id="87" w:name="_Toc35438494"/>
      <w:bookmarkStart w:id="88" w:name="_Toc35439001"/>
      <w:bookmarkStart w:id="89" w:name="_Toc35439584"/>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48EF3FC3" w14:textId="03BC772C" w:rsidR="00C637F3" w:rsidRDefault="000D4798" w:rsidP="00C637F3">
      <w:pPr>
        <w:pStyle w:val="Heading2"/>
        <w:ind w:left="547" w:hanging="547"/>
      </w:pPr>
      <w:bookmarkStart w:id="90" w:name="_Toc35439585"/>
      <w:r>
        <w:t>3.1</w:t>
      </w:r>
      <w:r w:rsidR="00C637F3">
        <w:tab/>
      </w:r>
      <w:bookmarkStart w:id="91" w:name="_Hlk35373915"/>
      <w:r>
        <w:t xml:space="preserve">External </w:t>
      </w:r>
      <w:r w:rsidR="00C637F3" w:rsidRPr="00C637F3">
        <w:t>Interface Requirements</w:t>
      </w:r>
      <w:bookmarkEnd w:id="90"/>
    </w:p>
    <w:p w14:paraId="1E57AA49" w14:textId="38273D7A" w:rsidR="001A4B51" w:rsidRPr="001A4B51" w:rsidRDefault="001A4B51" w:rsidP="001A4B51">
      <w:pPr>
        <w:spacing w:after="0" w:line="480" w:lineRule="auto"/>
        <w:rPr>
          <w:rFonts w:ascii="Times New Roman" w:hAnsi="Times New Roman" w:cs="Times New Roman"/>
          <w:sz w:val="24"/>
          <w:szCs w:val="24"/>
        </w:rPr>
      </w:pPr>
      <w:r w:rsidRPr="001A4B51">
        <w:rPr>
          <w:rFonts w:ascii="Times New Roman" w:hAnsi="Times New Roman" w:cs="Times New Roman"/>
          <w:sz w:val="24"/>
          <w:szCs w:val="24"/>
        </w:rPr>
        <w:t xml:space="preserve">The </w:t>
      </w:r>
      <w:r w:rsidR="00530DE4">
        <w:rPr>
          <w:rFonts w:ascii="Times New Roman" w:hAnsi="Times New Roman" w:cs="Times New Roman"/>
          <w:sz w:val="24"/>
          <w:szCs w:val="24"/>
        </w:rPr>
        <w:t>following subsections explore</w:t>
      </w:r>
      <w:r w:rsidRPr="001A4B51">
        <w:rPr>
          <w:rFonts w:ascii="Times New Roman" w:hAnsi="Times New Roman" w:cs="Times New Roman"/>
          <w:sz w:val="24"/>
          <w:szCs w:val="24"/>
        </w:rPr>
        <w:t xml:space="preserve"> </w:t>
      </w:r>
      <w:r w:rsidR="00530DE4">
        <w:rPr>
          <w:rFonts w:ascii="Times New Roman" w:hAnsi="Times New Roman" w:cs="Times New Roman"/>
          <w:sz w:val="24"/>
          <w:szCs w:val="24"/>
        </w:rPr>
        <w:t>the</w:t>
      </w:r>
      <w:r w:rsidR="00E04154">
        <w:rPr>
          <w:rFonts w:ascii="Times New Roman" w:hAnsi="Times New Roman" w:cs="Times New Roman"/>
          <w:sz w:val="24"/>
          <w:szCs w:val="24"/>
        </w:rPr>
        <w:t xml:space="preserve"> requirements</w:t>
      </w:r>
      <w:r w:rsidRPr="001A4B51">
        <w:rPr>
          <w:rFonts w:ascii="Times New Roman" w:hAnsi="Times New Roman" w:cs="Times New Roman"/>
          <w:sz w:val="24"/>
          <w:szCs w:val="24"/>
        </w:rPr>
        <w:t xml:space="preserve"> of</w:t>
      </w:r>
      <w:r w:rsidR="00E04154">
        <w:rPr>
          <w:rFonts w:ascii="Times New Roman" w:hAnsi="Times New Roman" w:cs="Times New Roman"/>
          <w:sz w:val="24"/>
          <w:szCs w:val="24"/>
        </w:rPr>
        <w:t xml:space="preserve"> the</w:t>
      </w:r>
      <w:r w:rsidRPr="001A4B51">
        <w:rPr>
          <w:rFonts w:ascii="Times New Roman" w:hAnsi="Times New Roman" w:cs="Times New Roman"/>
          <w:sz w:val="24"/>
          <w:szCs w:val="24"/>
        </w:rPr>
        <w:t xml:space="preserve"> </w:t>
      </w:r>
      <w:r w:rsidR="00AA6358">
        <w:rPr>
          <w:rFonts w:ascii="Times New Roman" w:hAnsi="Times New Roman" w:cs="Times New Roman"/>
          <w:sz w:val="24"/>
          <w:szCs w:val="24"/>
        </w:rPr>
        <w:t>external</w:t>
      </w:r>
      <w:r w:rsidRPr="001A4B51">
        <w:rPr>
          <w:rFonts w:ascii="Times New Roman" w:hAnsi="Times New Roman" w:cs="Times New Roman"/>
          <w:sz w:val="24"/>
          <w:szCs w:val="24"/>
        </w:rPr>
        <w:t xml:space="preserve"> interface</w:t>
      </w:r>
      <w:r w:rsidR="00E04154">
        <w:rPr>
          <w:rFonts w:ascii="Times New Roman" w:hAnsi="Times New Roman" w:cs="Times New Roman"/>
          <w:sz w:val="24"/>
          <w:szCs w:val="24"/>
        </w:rPr>
        <w:t>s</w:t>
      </w:r>
      <w:r w:rsidR="00530DE4">
        <w:rPr>
          <w:rFonts w:ascii="Times New Roman" w:hAnsi="Times New Roman" w:cs="Times New Roman"/>
          <w:sz w:val="24"/>
          <w:szCs w:val="24"/>
        </w:rPr>
        <w:t xml:space="preserve"> of the UMGC City </w:t>
      </w:r>
      <w:r w:rsidRPr="001A4B51">
        <w:rPr>
          <w:rFonts w:ascii="Times New Roman" w:hAnsi="Times New Roman" w:cs="Times New Roman"/>
          <w:sz w:val="24"/>
          <w:szCs w:val="24"/>
        </w:rPr>
        <w:t>Application.</w:t>
      </w:r>
      <w:bookmarkEnd w:id="70"/>
    </w:p>
    <w:p w14:paraId="1B30E0CB" w14:textId="665CCE37" w:rsidR="004B217B" w:rsidRPr="00C637F3" w:rsidRDefault="004B217B" w:rsidP="00C479D8">
      <w:pPr>
        <w:pStyle w:val="Heading3"/>
        <w:numPr>
          <w:ilvl w:val="2"/>
          <w:numId w:val="14"/>
        </w:numPr>
      </w:pPr>
      <w:r w:rsidRPr="004B217B">
        <w:t>User Interface</w:t>
      </w:r>
      <w:r w:rsidR="00EA0F28">
        <w:t>s</w:t>
      </w:r>
      <w:r w:rsidRPr="004B217B">
        <w:t xml:space="preserve"> </w:t>
      </w:r>
    </w:p>
    <w:p w14:paraId="09E5B206" w14:textId="20D1CB0D" w:rsidR="004B217B" w:rsidRPr="004B217B" w:rsidRDefault="004B217B" w:rsidP="004B217B">
      <w:pPr>
        <w:spacing w:after="0" w:line="480" w:lineRule="auto"/>
        <w:contextualSpacing/>
        <w:rPr>
          <w:rFonts w:ascii="Times New Roman" w:eastAsia="Times New Roman" w:hAnsi="Times New Roman" w:cs="Times New Roman"/>
          <w:sz w:val="24"/>
          <w:szCs w:val="24"/>
        </w:rPr>
      </w:pPr>
      <w:r w:rsidRPr="004B217B">
        <w:rPr>
          <w:rFonts w:ascii="Times New Roman" w:eastAsia="Times New Roman" w:hAnsi="Times New Roman" w:cs="Times New Roman"/>
          <w:sz w:val="24"/>
          <w:szCs w:val="24"/>
        </w:rPr>
        <w:t>T</w:t>
      </w:r>
      <w:r w:rsidR="00757A63">
        <w:rPr>
          <w:rFonts w:ascii="Times New Roman" w:eastAsia="Times New Roman" w:hAnsi="Times New Roman" w:cs="Times New Roman"/>
          <w:sz w:val="24"/>
          <w:szCs w:val="24"/>
        </w:rPr>
        <w:t>he system’s UI</w:t>
      </w:r>
      <w:r w:rsidRPr="004B217B">
        <w:rPr>
          <w:rFonts w:ascii="Times New Roman" w:eastAsia="Times New Roman" w:hAnsi="Times New Roman" w:cs="Times New Roman"/>
          <w:sz w:val="24"/>
          <w:szCs w:val="24"/>
        </w:rPr>
        <w:t xml:space="preserve"> navigation requirements to move from one UI screen or component to the next are listed below</w:t>
      </w:r>
      <w:r w:rsidR="00757A63">
        <w:rPr>
          <w:rFonts w:ascii="Times New Roman" w:eastAsia="Times New Roman" w:hAnsi="Times New Roman" w:cs="Times New Roman"/>
          <w:sz w:val="24"/>
          <w:szCs w:val="24"/>
        </w:rPr>
        <w:t>.</w:t>
      </w:r>
    </w:p>
    <w:p w14:paraId="19590F2F" w14:textId="21922301" w:rsidR="004B217B" w:rsidRPr="004B217B" w:rsidRDefault="004B217B" w:rsidP="004B217B">
      <w:pPr>
        <w:tabs>
          <w:tab w:val="left" w:pos="1440"/>
        </w:tabs>
        <w:spacing w:after="0" w:line="480" w:lineRule="auto"/>
        <w:ind w:left="1440" w:hanging="14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UI-1.1</w:t>
      </w:r>
      <w:r>
        <w:rPr>
          <w:rFonts w:ascii="Times New Roman" w:eastAsia="Times New Roman" w:hAnsi="Times New Roman" w:cs="Times New Roman"/>
          <w:sz w:val="24"/>
          <w:szCs w:val="24"/>
        </w:rPr>
        <w:tab/>
      </w:r>
      <w:r w:rsidR="00757A63">
        <w:rPr>
          <w:rFonts w:ascii="Times New Roman" w:eastAsia="Times New Roman" w:hAnsi="Times New Roman" w:cs="Times New Roman"/>
          <w:sz w:val="24"/>
          <w:szCs w:val="24"/>
        </w:rPr>
        <w:t>The</w:t>
      </w:r>
      <w:r w:rsidRPr="004B217B">
        <w:rPr>
          <w:rFonts w:ascii="Times New Roman" w:eastAsia="Times New Roman" w:hAnsi="Times New Roman" w:cs="Times New Roman"/>
          <w:sz w:val="24"/>
          <w:szCs w:val="24"/>
        </w:rPr>
        <w:t xml:space="preserve"> UMGC City Admin Portal UI </w:t>
      </w:r>
      <w:r w:rsidR="00757A63">
        <w:rPr>
          <w:rFonts w:ascii="Times New Roman" w:eastAsia="Times New Roman" w:hAnsi="Times New Roman" w:cs="Times New Roman"/>
          <w:sz w:val="24"/>
          <w:szCs w:val="24"/>
        </w:rPr>
        <w:t>shall</w:t>
      </w:r>
      <w:r w:rsidRPr="004B217B">
        <w:rPr>
          <w:rFonts w:ascii="Times New Roman" w:eastAsia="Times New Roman" w:hAnsi="Times New Roman" w:cs="Times New Roman"/>
          <w:sz w:val="24"/>
          <w:szCs w:val="24"/>
        </w:rPr>
        <w:t xml:space="preserve"> display</w:t>
      </w:r>
      <w:r w:rsidR="00757A63">
        <w:rPr>
          <w:rFonts w:ascii="Times New Roman" w:eastAsia="Times New Roman" w:hAnsi="Times New Roman" w:cs="Times New Roman"/>
          <w:sz w:val="24"/>
          <w:szCs w:val="24"/>
        </w:rPr>
        <w:t xml:space="preserve"> </w:t>
      </w:r>
      <w:r w:rsidR="00757A63" w:rsidRPr="004B217B">
        <w:rPr>
          <w:rFonts w:ascii="Times New Roman" w:eastAsia="Times New Roman" w:hAnsi="Times New Roman" w:cs="Times New Roman"/>
          <w:sz w:val="24"/>
          <w:szCs w:val="24"/>
        </w:rPr>
        <w:t>a Home Page Screen</w:t>
      </w:r>
      <w:r w:rsidRPr="004B217B">
        <w:rPr>
          <w:rFonts w:ascii="Times New Roman" w:eastAsia="Times New Roman" w:hAnsi="Times New Roman" w:cs="Times New Roman"/>
          <w:sz w:val="24"/>
          <w:szCs w:val="24"/>
        </w:rPr>
        <w:t xml:space="preserve">. </w:t>
      </w:r>
    </w:p>
    <w:p w14:paraId="385F15F0" w14:textId="75DE8C67" w:rsidR="004B217B" w:rsidRPr="004B217B" w:rsidRDefault="004B217B" w:rsidP="004B217B">
      <w:pPr>
        <w:spacing w:after="0" w:line="480" w:lineRule="auto"/>
        <w:ind w:left="1440" w:hanging="14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UI-1.2</w:t>
      </w:r>
      <w:r>
        <w:rPr>
          <w:rFonts w:ascii="Times New Roman" w:eastAsia="Times New Roman" w:hAnsi="Times New Roman" w:cs="Times New Roman"/>
          <w:sz w:val="24"/>
          <w:szCs w:val="24"/>
        </w:rPr>
        <w:tab/>
      </w:r>
      <w:r w:rsidRPr="004B217B">
        <w:rPr>
          <w:rFonts w:ascii="Times New Roman" w:eastAsia="Times New Roman" w:hAnsi="Times New Roman" w:cs="Times New Roman"/>
          <w:sz w:val="24"/>
          <w:szCs w:val="24"/>
        </w:rPr>
        <w:t xml:space="preserve">The UMGC City Admin Portal UI shall display </w:t>
      </w:r>
      <w:r w:rsidR="00757A63">
        <w:rPr>
          <w:rFonts w:ascii="Times New Roman" w:eastAsia="Times New Roman" w:hAnsi="Times New Roman" w:cs="Times New Roman"/>
          <w:sz w:val="24"/>
          <w:szCs w:val="24"/>
        </w:rPr>
        <w:t>a</w:t>
      </w:r>
      <w:r w:rsidRPr="004B217B">
        <w:rPr>
          <w:rFonts w:ascii="Times New Roman" w:eastAsia="Times New Roman" w:hAnsi="Times New Roman" w:cs="Times New Roman"/>
          <w:sz w:val="24"/>
          <w:szCs w:val="24"/>
        </w:rPr>
        <w:t xml:space="preserve"> Sign</w:t>
      </w:r>
      <w:r w:rsidR="0000098D">
        <w:rPr>
          <w:rFonts w:ascii="Times New Roman" w:eastAsia="Times New Roman" w:hAnsi="Times New Roman" w:cs="Times New Roman"/>
          <w:sz w:val="24"/>
          <w:szCs w:val="24"/>
        </w:rPr>
        <w:t>-i</w:t>
      </w:r>
      <w:r w:rsidRPr="004B217B">
        <w:rPr>
          <w:rFonts w:ascii="Times New Roman" w:eastAsia="Times New Roman" w:hAnsi="Times New Roman" w:cs="Times New Roman"/>
          <w:sz w:val="24"/>
          <w:szCs w:val="24"/>
        </w:rPr>
        <w:t xml:space="preserve">n Screen. </w:t>
      </w:r>
    </w:p>
    <w:p w14:paraId="59577AF7" w14:textId="2B269037" w:rsidR="004B217B" w:rsidRPr="004B217B" w:rsidRDefault="004B217B" w:rsidP="004B217B">
      <w:pPr>
        <w:tabs>
          <w:tab w:val="left" w:pos="720"/>
        </w:tabs>
        <w:spacing w:after="0" w:line="480" w:lineRule="auto"/>
        <w:ind w:left="1440" w:hanging="14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UI-1.3</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B217B">
        <w:rPr>
          <w:rFonts w:ascii="Times New Roman" w:eastAsia="Times New Roman" w:hAnsi="Times New Roman" w:cs="Times New Roman"/>
          <w:sz w:val="24"/>
          <w:szCs w:val="24"/>
        </w:rPr>
        <w:t xml:space="preserve">The UMGC City Admin Portal UI shall display </w:t>
      </w:r>
      <w:r w:rsidR="00757A63">
        <w:rPr>
          <w:rFonts w:ascii="Times New Roman" w:eastAsia="Times New Roman" w:hAnsi="Times New Roman" w:cs="Times New Roman"/>
          <w:sz w:val="24"/>
          <w:szCs w:val="24"/>
        </w:rPr>
        <w:t>a</w:t>
      </w:r>
      <w:r w:rsidRPr="004B217B">
        <w:rPr>
          <w:rFonts w:ascii="Times New Roman" w:eastAsia="Times New Roman" w:hAnsi="Times New Roman" w:cs="Times New Roman"/>
          <w:sz w:val="24"/>
          <w:szCs w:val="24"/>
        </w:rPr>
        <w:t xml:space="preserve"> Sign-Up </w:t>
      </w:r>
      <w:r w:rsidR="00757A63">
        <w:rPr>
          <w:rFonts w:ascii="Times New Roman" w:eastAsia="Times New Roman" w:hAnsi="Times New Roman" w:cs="Times New Roman"/>
          <w:sz w:val="24"/>
          <w:szCs w:val="24"/>
        </w:rPr>
        <w:t>for new users</w:t>
      </w:r>
      <w:r w:rsidRPr="004B217B">
        <w:rPr>
          <w:rFonts w:ascii="Times New Roman" w:eastAsia="Times New Roman" w:hAnsi="Times New Roman" w:cs="Times New Roman"/>
          <w:sz w:val="24"/>
          <w:szCs w:val="24"/>
        </w:rPr>
        <w:t xml:space="preserve">. </w:t>
      </w:r>
    </w:p>
    <w:p w14:paraId="0C15453A" w14:textId="1462D3C7" w:rsidR="004B217B" w:rsidRPr="004B217B" w:rsidRDefault="006469A4" w:rsidP="006469A4">
      <w:pPr>
        <w:spacing w:after="0" w:line="480" w:lineRule="auto"/>
        <w:ind w:left="1440" w:hanging="14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UI-1.4</w:t>
      </w:r>
      <w:r>
        <w:rPr>
          <w:rFonts w:ascii="Times New Roman" w:eastAsia="Times New Roman" w:hAnsi="Times New Roman" w:cs="Times New Roman"/>
          <w:sz w:val="24"/>
          <w:szCs w:val="24"/>
        </w:rPr>
        <w:tab/>
      </w:r>
      <w:r w:rsidR="004B217B" w:rsidRPr="004B217B">
        <w:rPr>
          <w:rFonts w:ascii="Times New Roman" w:eastAsia="Times New Roman" w:hAnsi="Times New Roman" w:cs="Times New Roman"/>
          <w:sz w:val="24"/>
          <w:szCs w:val="24"/>
        </w:rPr>
        <w:t xml:space="preserve">The UMGC City Admin Portal UI shall display </w:t>
      </w:r>
      <w:r w:rsidR="00757A63">
        <w:rPr>
          <w:rFonts w:ascii="Times New Roman" w:eastAsia="Times New Roman" w:hAnsi="Times New Roman" w:cs="Times New Roman"/>
          <w:sz w:val="24"/>
          <w:szCs w:val="24"/>
        </w:rPr>
        <w:t>a</w:t>
      </w:r>
      <w:r w:rsidR="004B217B" w:rsidRPr="004B217B">
        <w:rPr>
          <w:rFonts w:ascii="Times New Roman" w:eastAsia="Times New Roman" w:hAnsi="Times New Roman" w:cs="Times New Roman"/>
          <w:sz w:val="24"/>
          <w:szCs w:val="24"/>
        </w:rPr>
        <w:t xml:space="preserve"> He</w:t>
      </w:r>
      <w:r w:rsidR="00530DE4">
        <w:rPr>
          <w:rFonts w:ascii="Times New Roman" w:eastAsia="Times New Roman" w:hAnsi="Times New Roman" w:cs="Times New Roman"/>
          <w:sz w:val="24"/>
          <w:szCs w:val="24"/>
        </w:rPr>
        <w:t>lp Screen</w:t>
      </w:r>
      <w:r w:rsidR="004B217B" w:rsidRPr="004B217B">
        <w:rPr>
          <w:rFonts w:ascii="Times New Roman" w:eastAsia="Times New Roman" w:hAnsi="Times New Roman" w:cs="Times New Roman"/>
          <w:sz w:val="24"/>
          <w:szCs w:val="24"/>
        </w:rPr>
        <w:t xml:space="preserve">. </w:t>
      </w:r>
    </w:p>
    <w:p w14:paraId="270D8056" w14:textId="76734B65" w:rsidR="004B217B" w:rsidRPr="004B217B" w:rsidRDefault="006469A4" w:rsidP="006469A4">
      <w:pPr>
        <w:spacing w:after="0" w:line="480" w:lineRule="auto"/>
        <w:ind w:left="1440" w:hanging="14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UI-1.5</w:t>
      </w:r>
      <w:r>
        <w:rPr>
          <w:rFonts w:ascii="Times New Roman" w:eastAsia="Times New Roman" w:hAnsi="Times New Roman" w:cs="Times New Roman"/>
          <w:sz w:val="24"/>
          <w:szCs w:val="24"/>
        </w:rPr>
        <w:tab/>
      </w:r>
      <w:r w:rsidR="004B217B" w:rsidRPr="004B217B">
        <w:rPr>
          <w:rFonts w:ascii="Times New Roman" w:eastAsia="Times New Roman" w:hAnsi="Times New Roman" w:cs="Times New Roman"/>
          <w:sz w:val="24"/>
          <w:szCs w:val="24"/>
        </w:rPr>
        <w:t xml:space="preserve">The UMGC City Admin Portal UI shall display </w:t>
      </w:r>
      <w:r w:rsidR="00757A63">
        <w:rPr>
          <w:rFonts w:ascii="Times New Roman" w:eastAsia="Times New Roman" w:hAnsi="Times New Roman" w:cs="Times New Roman"/>
          <w:sz w:val="24"/>
          <w:szCs w:val="24"/>
        </w:rPr>
        <w:t>a</w:t>
      </w:r>
      <w:r w:rsidR="00530DE4">
        <w:rPr>
          <w:rFonts w:ascii="Times New Roman" w:eastAsia="Times New Roman" w:hAnsi="Times New Roman" w:cs="Times New Roman"/>
          <w:sz w:val="24"/>
          <w:szCs w:val="24"/>
        </w:rPr>
        <w:t xml:space="preserve"> Landing Page Screen to the user when the u</w:t>
      </w:r>
      <w:r w:rsidR="004B217B" w:rsidRPr="004B217B">
        <w:rPr>
          <w:rFonts w:ascii="Times New Roman" w:eastAsia="Times New Roman" w:hAnsi="Times New Roman" w:cs="Times New Roman"/>
          <w:sz w:val="24"/>
          <w:szCs w:val="24"/>
        </w:rPr>
        <w:t>ser inputs val</w:t>
      </w:r>
      <w:r w:rsidR="00FC38B1">
        <w:rPr>
          <w:rFonts w:ascii="Times New Roman" w:eastAsia="Times New Roman" w:hAnsi="Times New Roman" w:cs="Times New Roman"/>
          <w:sz w:val="24"/>
          <w:szCs w:val="24"/>
        </w:rPr>
        <w:t>id login credentials into Sign-i</w:t>
      </w:r>
      <w:r w:rsidR="00757A63">
        <w:rPr>
          <w:rFonts w:ascii="Times New Roman" w:eastAsia="Times New Roman" w:hAnsi="Times New Roman" w:cs="Times New Roman"/>
          <w:sz w:val="24"/>
          <w:szCs w:val="24"/>
        </w:rPr>
        <w:t>n Screen</w:t>
      </w:r>
      <w:r w:rsidR="004B217B" w:rsidRPr="004B217B">
        <w:rPr>
          <w:rFonts w:ascii="Times New Roman" w:eastAsia="Times New Roman" w:hAnsi="Times New Roman" w:cs="Times New Roman"/>
          <w:sz w:val="24"/>
          <w:szCs w:val="24"/>
        </w:rPr>
        <w:t>.</w:t>
      </w:r>
    </w:p>
    <w:p w14:paraId="4C013AE8" w14:textId="07D9FB52" w:rsidR="004B217B" w:rsidRPr="004B217B" w:rsidRDefault="006469A4" w:rsidP="006469A4">
      <w:pPr>
        <w:spacing w:after="0" w:line="480" w:lineRule="auto"/>
        <w:ind w:left="1440" w:hanging="14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UI-1.6</w:t>
      </w:r>
      <w:r>
        <w:rPr>
          <w:rFonts w:ascii="Times New Roman" w:eastAsia="Times New Roman" w:hAnsi="Times New Roman" w:cs="Times New Roman"/>
          <w:sz w:val="24"/>
          <w:szCs w:val="24"/>
        </w:rPr>
        <w:tab/>
      </w:r>
      <w:r w:rsidR="004B217B" w:rsidRPr="004B217B">
        <w:rPr>
          <w:rFonts w:ascii="Times New Roman" w:eastAsia="Times New Roman" w:hAnsi="Times New Roman" w:cs="Times New Roman"/>
          <w:sz w:val="24"/>
          <w:szCs w:val="24"/>
        </w:rPr>
        <w:t xml:space="preserve">The UMGC City Admin Portal UI shall display </w:t>
      </w:r>
      <w:r w:rsidR="00B03266">
        <w:rPr>
          <w:rFonts w:ascii="Times New Roman" w:eastAsia="Times New Roman" w:hAnsi="Times New Roman" w:cs="Times New Roman"/>
          <w:sz w:val="24"/>
          <w:szCs w:val="24"/>
        </w:rPr>
        <w:t>the New Use Case Screen to the u</w:t>
      </w:r>
      <w:r w:rsidR="004B217B" w:rsidRPr="004B217B">
        <w:rPr>
          <w:rFonts w:ascii="Times New Roman" w:eastAsia="Times New Roman" w:hAnsi="Times New Roman" w:cs="Times New Roman"/>
          <w:sz w:val="24"/>
          <w:szCs w:val="24"/>
        </w:rPr>
        <w:t xml:space="preserve">ser </w:t>
      </w:r>
      <w:r w:rsidR="00757A63" w:rsidRPr="004B217B">
        <w:rPr>
          <w:rFonts w:ascii="Times New Roman" w:eastAsia="Times New Roman" w:hAnsi="Times New Roman" w:cs="Times New Roman"/>
          <w:sz w:val="24"/>
          <w:szCs w:val="24"/>
        </w:rPr>
        <w:t xml:space="preserve">when the user </w:t>
      </w:r>
      <w:r w:rsidR="00757A63">
        <w:rPr>
          <w:rFonts w:ascii="Times New Roman" w:eastAsia="Times New Roman" w:hAnsi="Times New Roman" w:cs="Times New Roman"/>
          <w:sz w:val="24"/>
          <w:szCs w:val="24"/>
        </w:rPr>
        <w:t>selects</w:t>
      </w:r>
      <w:r w:rsidR="00757A63" w:rsidRPr="004B217B">
        <w:rPr>
          <w:rFonts w:ascii="Times New Roman" w:eastAsia="Times New Roman" w:hAnsi="Times New Roman" w:cs="Times New Roman"/>
          <w:sz w:val="24"/>
          <w:szCs w:val="24"/>
        </w:rPr>
        <w:t xml:space="preserve"> the </w:t>
      </w:r>
      <w:r w:rsidR="00757A63">
        <w:rPr>
          <w:rFonts w:ascii="Times New Roman" w:eastAsia="Times New Roman" w:hAnsi="Times New Roman" w:cs="Times New Roman"/>
          <w:sz w:val="24"/>
          <w:szCs w:val="24"/>
        </w:rPr>
        <w:t>“New Use Case”</w:t>
      </w:r>
      <w:r w:rsidR="00757A63" w:rsidRPr="004B217B">
        <w:rPr>
          <w:rFonts w:ascii="Times New Roman" w:eastAsia="Times New Roman" w:hAnsi="Times New Roman" w:cs="Times New Roman"/>
          <w:sz w:val="24"/>
          <w:szCs w:val="24"/>
        </w:rPr>
        <w:t xml:space="preserve"> </w:t>
      </w:r>
      <w:r w:rsidR="00757A63">
        <w:rPr>
          <w:rFonts w:ascii="Times New Roman" w:eastAsia="Times New Roman" w:hAnsi="Times New Roman" w:cs="Times New Roman"/>
          <w:sz w:val="24"/>
          <w:szCs w:val="24"/>
        </w:rPr>
        <w:t>option</w:t>
      </w:r>
      <w:r w:rsidR="004B217B" w:rsidRPr="004B217B">
        <w:rPr>
          <w:rFonts w:ascii="Times New Roman" w:eastAsia="Times New Roman" w:hAnsi="Times New Roman" w:cs="Times New Roman"/>
          <w:sz w:val="24"/>
          <w:szCs w:val="24"/>
        </w:rPr>
        <w:t xml:space="preserve">. </w:t>
      </w:r>
    </w:p>
    <w:p w14:paraId="663DC40D" w14:textId="0497BE82" w:rsidR="004B217B" w:rsidRPr="004B217B" w:rsidRDefault="006469A4" w:rsidP="006469A4">
      <w:pPr>
        <w:spacing w:after="0" w:line="480" w:lineRule="auto"/>
        <w:ind w:left="1440" w:hanging="14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UI-1.7</w:t>
      </w:r>
      <w:r>
        <w:rPr>
          <w:rFonts w:ascii="Times New Roman" w:eastAsia="Times New Roman" w:hAnsi="Times New Roman" w:cs="Times New Roman"/>
          <w:sz w:val="24"/>
          <w:szCs w:val="24"/>
        </w:rPr>
        <w:tab/>
      </w:r>
      <w:r w:rsidR="004B217B" w:rsidRPr="004B217B">
        <w:rPr>
          <w:rFonts w:ascii="Times New Roman" w:eastAsia="Times New Roman" w:hAnsi="Times New Roman" w:cs="Times New Roman"/>
          <w:sz w:val="24"/>
          <w:szCs w:val="24"/>
        </w:rPr>
        <w:t xml:space="preserve">The UMGC City Admin Portal UI shall display the File Upload Screen to the user </w:t>
      </w:r>
      <w:r w:rsidR="00757A63" w:rsidRPr="004B217B">
        <w:rPr>
          <w:rFonts w:ascii="Times New Roman" w:eastAsia="Times New Roman" w:hAnsi="Times New Roman" w:cs="Times New Roman"/>
          <w:sz w:val="24"/>
          <w:szCs w:val="24"/>
        </w:rPr>
        <w:t xml:space="preserve">when the user </w:t>
      </w:r>
      <w:r w:rsidR="00757A63">
        <w:rPr>
          <w:rFonts w:ascii="Times New Roman" w:eastAsia="Times New Roman" w:hAnsi="Times New Roman" w:cs="Times New Roman"/>
          <w:sz w:val="24"/>
          <w:szCs w:val="24"/>
        </w:rPr>
        <w:t>selects</w:t>
      </w:r>
      <w:r w:rsidR="00757A63" w:rsidRPr="004B217B">
        <w:rPr>
          <w:rFonts w:ascii="Times New Roman" w:eastAsia="Times New Roman" w:hAnsi="Times New Roman" w:cs="Times New Roman"/>
          <w:sz w:val="24"/>
          <w:szCs w:val="24"/>
        </w:rPr>
        <w:t xml:space="preserve"> the </w:t>
      </w:r>
      <w:r w:rsidR="00757A63">
        <w:rPr>
          <w:rFonts w:ascii="Times New Roman" w:eastAsia="Times New Roman" w:hAnsi="Times New Roman" w:cs="Times New Roman"/>
          <w:sz w:val="24"/>
          <w:szCs w:val="24"/>
        </w:rPr>
        <w:t>“File Upload”</w:t>
      </w:r>
      <w:r w:rsidR="00757A63" w:rsidRPr="004B217B">
        <w:rPr>
          <w:rFonts w:ascii="Times New Roman" w:eastAsia="Times New Roman" w:hAnsi="Times New Roman" w:cs="Times New Roman"/>
          <w:sz w:val="24"/>
          <w:szCs w:val="24"/>
        </w:rPr>
        <w:t xml:space="preserve"> </w:t>
      </w:r>
      <w:r w:rsidR="00757A63">
        <w:rPr>
          <w:rFonts w:ascii="Times New Roman" w:eastAsia="Times New Roman" w:hAnsi="Times New Roman" w:cs="Times New Roman"/>
          <w:sz w:val="24"/>
          <w:szCs w:val="24"/>
        </w:rPr>
        <w:t>option.</w:t>
      </w:r>
    </w:p>
    <w:p w14:paraId="6A970488" w14:textId="51812DBF" w:rsidR="004B217B" w:rsidRPr="004B217B" w:rsidRDefault="006469A4" w:rsidP="006469A4">
      <w:pPr>
        <w:spacing w:after="0" w:line="480" w:lineRule="auto"/>
        <w:ind w:left="1440" w:hanging="14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UI-1.8</w:t>
      </w:r>
      <w:r>
        <w:rPr>
          <w:rFonts w:ascii="Times New Roman" w:eastAsia="Times New Roman" w:hAnsi="Times New Roman" w:cs="Times New Roman"/>
          <w:sz w:val="24"/>
          <w:szCs w:val="24"/>
        </w:rPr>
        <w:tab/>
      </w:r>
      <w:r w:rsidR="004B217B" w:rsidRPr="004B217B">
        <w:rPr>
          <w:rFonts w:ascii="Times New Roman" w:eastAsia="Times New Roman" w:hAnsi="Times New Roman" w:cs="Times New Roman"/>
          <w:sz w:val="24"/>
          <w:szCs w:val="24"/>
        </w:rPr>
        <w:t xml:space="preserve">The UMGC City Admin Portal UI shall display the Manage Existing Use Case Screen to the user when the user </w:t>
      </w:r>
      <w:r w:rsidR="00B03266">
        <w:rPr>
          <w:rFonts w:ascii="Times New Roman" w:eastAsia="Times New Roman" w:hAnsi="Times New Roman" w:cs="Times New Roman"/>
          <w:sz w:val="24"/>
          <w:szCs w:val="24"/>
        </w:rPr>
        <w:t>selects</w:t>
      </w:r>
      <w:r w:rsidR="004B217B" w:rsidRPr="004B217B">
        <w:rPr>
          <w:rFonts w:ascii="Times New Roman" w:eastAsia="Times New Roman" w:hAnsi="Times New Roman" w:cs="Times New Roman"/>
          <w:sz w:val="24"/>
          <w:szCs w:val="24"/>
        </w:rPr>
        <w:t xml:space="preserve"> the </w:t>
      </w:r>
      <w:r w:rsidR="00B03266">
        <w:rPr>
          <w:rFonts w:ascii="Times New Roman" w:eastAsia="Times New Roman" w:hAnsi="Times New Roman" w:cs="Times New Roman"/>
          <w:sz w:val="24"/>
          <w:szCs w:val="24"/>
        </w:rPr>
        <w:t>“</w:t>
      </w:r>
      <w:r w:rsidR="00837DA9">
        <w:rPr>
          <w:rFonts w:ascii="Times New Roman" w:eastAsia="Times New Roman" w:hAnsi="Times New Roman" w:cs="Times New Roman"/>
          <w:sz w:val="24"/>
          <w:szCs w:val="24"/>
        </w:rPr>
        <w:t>Manage Existing Use Case</w:t>
      </w:r>
      <w:r w:rsidR="00B03266">
        <w:rPr>
          <w:rFonts w:ascii="Times New Roman" w:eastAsia="Times New Roman" w:hAnsi="Times New Roman" w:cs="Times New Roman"/>
          <w:sz w:val="24"/>
          <w:szCs w:val="24"/>
        </w:rPr>
        <w:t>”</w:t>
      </w:r>
      <w:r w:rsidR="004B217B" w:rsidRPr="004B217B">
        <w:rPr>
          <w:rFonts w:ascii="Times New Roman" w:eastAsia="Times New Roman" w:hAnsi="Times New Roman" w:cs="Times New Roman"/>
          <w:sz w:val="24"/>
          <w:szCs w:val="24"/>
        </w:rPr>
        <w:t xml:space="preserve"> </w:t>
      </w:r>
      <w:r w:rsidR="00B03266">
        <w:rPr>
          <w:rFonts w:ascii="Times New Roman" w:eastAsia="Times New Roman" w:hAnsi="Times New Roman" w:cs="Times New Roman"/>
          <w:sz w:val="24"/>
          <w:szCs w:val="24"/>
        </w:rPr>
        <w:t>option</w:t>
      </w:r>
      <w:r w:rsidR="004B217B" w:rsidRPr="004B217B">
        <w:rPr>
          <w:rFonts w:ascii="Times New Roman" w:eastAsia="Times New Roman" w:hAnsi="Times New Roman" w:cs="Times New Roman"/>
          <w:sz w:val="24"/>
          <w:szCs w:val="24"/>
        </w:rPr>
        <w:t xml:space="preserve">. </w:t>
      </w:r>
    </w:p>
    <w:p w14:paraId="11D23A25" w14:textId="2F86AF4C" w:rsidR="004B217B" w:rsidRPr="004B217B" w:rsidRDefault="00757A63" w:rsidP="006469A4">
      <w:pPr>
        <w:spacing w:after="0" w:line="480" w:lineRule="auto"/>
        <w:ind w:left="1440" w:hanging="14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UI-1.9</w:t>
      </w:r>
      <w:r w:rsidR="006469A4">
        <w:rPr>
          <w:rFonts w:ascii="Times New Roman" w:eastAsia="Times New Roman" w:hAnsi="Times New Roman" w:cs="Times New Roman"/>
          <w:sz w:val="24"/>
          <w:szCs w:val="24"/>
        </w:rPr>
        <w:tab/>
      </w:r>
      <w:r w:rsidR="004B217B" w:rsidRPr="004B217B">
        <w:rPr>
          <w:rFonts w:ascii="Times New Roman" w:eastAsia="Times New Roman" w:hAnsi="Times New Roman" w:cs="Times New Roman"/>
          <w:sz w:val="24"/>
          <w:szCs w:val="24"/>
        </w:rPr>
        <w:t>The UMGC City Admin Portal UI shall display the Delete Use Case Screen to the user when the user selects a use case and</w:t>
      </w:r>
      <w:r w:rsidR="00B03266">
        <w:rPr>
          <w:rFonts w:ascii="Times New Roman" w:eastAsia="Times New Roman" w:hAnsi="Times New Roman" w:cs="Times New Roman"/>
          <w:sz w:val="24"/>
          <w:szCs w:val="24"/>
        </w:rPr>
        <w:t xml:space="preserve"> selects the “Delete Use Case” option</w:t>
      </w:r>
      <w:r w:rsidR="004B217B" w:rsidRPr="004B217B">
        <w:rPr>
          <w:rFonts w:ascii="Times New Roman" w:eastAsia="Times New Roman" w:hAnsi="Times New Roman" w:cs="Times New Roman"/>
          <w:sz w:val="24"/>
          <w:szCs w:val="24"/>
        </w:rPr>
        <w:t xml:space="preserve">. </w:t>
      </w:r>
    </w:p>
    <w:p w14:paraId="490D5929" w14:textId="682220D9" w:rsidR="004B217B" w:rsidRPr="004B217B" w:rsidRDefault="00E526B2" w:rsidP="006469A4">
      <w:pPr>
        <w:spacing w:after="0" w:line="480" w:lineRule="auto"/>
        <w:ind w:left="1440" w:hanging="14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UI-1.10</w:t>
      </w:r>
      <w:r w:rsidR="006469A4">
        <w:rPr>
          <w:rFonts w:ascii="Times New Roman" w:eastAsia="Times New Roman" w:hAnsi="Times New Roman" w:cs="Times New Roman"/>
          <w:sz w:val="24"/>
          <w:szCs w:val="24"/>
        </w:rPr>
        <w:tab/>
      </w:r>
      <w:r w:rsidR="004B217B" w:rsidRPr="004B217B">
        <w:rPr>
          <w:rFonts w:ascii="Times New Roman" w:eastAsia="Times New Roman" w:hAnsi="Times New Roman" w:cs="Times New Roman"/>
          <w:sz w:val="24"/>
          <w:szCs w:val="24"/>
        </w:rPr>
        <w:t xml:space="preserve">The UMGC City Admin Portal UI shall display the Export Project Screen to the user when the </w:t>
      </w:r>
      <w:r w:rsidR="00757A63">
        <w:rPr>
          <w:rFonts w:ascii="Times New Roman" w:eastAsia="Times New Roman" w:hAnsi="Times New Roman" w:cs="Times New Roman"/>
          <w:sz w:val="24"/>
          <w:szCs w:val="24"/>
        </w:rPr>
        <w:t>“</w:t>
      </w:r>
      <w:r w:rsidR="00312564">
        <w:rPr>
          <w:rFonts w:ascii="Times New Roman" w:eastAsia="Times New Roman" w:hAnsi="Times New Roman" w:cs="Times New Roman"/>
          <w:sz w:val="24"/>
          <w:szCs w:val="24"/>
        </w:rPr>
        <w:t>E</w:t>
      </w:r>
      <w:r w:rsidR="004B217B" w:rsidRPr="004B217B">
        <w:rPr>
          <w:rFonts w:ascii="Times New Roman" w:eastAsia="Times New Roman" w:hAnsi="Times New Roman" w:cs="Times New Roman"/>
          <w:sz w:val="24"/>
          <w:szCs w:val="24"/>
        </w:rPr>
        <w:t>xport</w:t>
      </w:r>
      <w:r w:rsidR="00312564">
        <w:rPr>
          <w:rFonts w:ascii="Times New Roman" w:eastAsia="Times New Roman" w:hAnsi="Times New Roman" w:cs="Times New Roman"/>
          <w:sz w:val="24"/>
          <w:szCs w:val="24"/>
        </w:rPr>
        <w:t xml:space="preserve"> P</w:t>
      </w:r>
      <w:r w:rsidR="004B217B" w:rsidRPr="004B217B">
        <w:rPr>
          <w:rFonts w:ascii="Times New Roman" w:eastAsia="Times New Roman" w:hAnsi="Times New Roman" w:cs="Times New Roman"/>
          <w:sz w:val="24"/>
          <w:szCs w:val="24"/>
        </w:rPr>
        <w:t>roject</w:t>
      </w:r>
      <w:r w:rsidR="00312564">
        <w:rPr>
          <w:rFonts w:ascii="Times New Roman" w:eastAsia="Times New Roman" w:hAnsi="Times New Roman" w:cs="Times New Roman"/>
          <w:sz w:val="24"/>
          <w:szCs w:val="24"/>
        </w:rPr>
        <w:t>”</w:t>
      </w:r>
      <w:r w:rsidR="004B217B" w:rsidRPr="004B217B">
        <w:rPr>
          <w:rFonts w:ascii="Times New Roman" w:eastAsia="Times New Roman" w:hAnsi="Times New Roman" w:cs="Times New Roman"/>
          <w:sz w:val="24"/>
          <w:szCs w:val="24"/>
        </w:rPr>
        <w:t xml:space="preserve"> </w:t>
      </w:r>
      <w:r w:rsidR="00312564">
        <w:rPr>
          <w:rFonts w:ascii="Times New Roman" w:eastAsia="Times New Roman" w:hAnsi="Times New Roman" w:cs="Times New Roman"/>
          <w:sz w:val="24"/>
          <w:szCs w:val="24"/>
        </w:rPr>
        <w:t>option</w:t>
      </w:r>
      <w:r w:rsidR="004B217B" w:rsidRPr="004B217B">
        <w:rPr>
          <w:rFonts w:ascii="Times New Roman" w:eastAsia="Times New Roman" w:hAnsi="Times New Roman" w:cs="Times New Roman"/>
          <w:sz w:val="24"/>
          <w:szCs w:val="24"/>
        </w:rPr>
        <w:t xml:space="preserve"> is </w:t>
      </w:r>
      <w:r w:rsidR="00312564">
        <w:rPr>
          <w:rFonts w:ascii="Times New Roman" w:eastAsia="Times New Roman" w:hAnsi="Times New Roman" w:cs="Times New Roman"/>
          <w:sz w:val="24"/>
          <w:szCs w:val="24"/>
        </w:rPr>
        <w:t>selected on</w:t>
      </w:r>
      <w:r w:rsidR="004B217B" w:rsidRPr="004B217B">
        <w:rPr>
          <w:rFonts w:ascii="Times New Roman" w:eastAsia="Times New Roman" w:hAnsi="Times New Roman" w:cs="Times New Roman"/>
          <w:sz w:val="24"/>
          <w:szCs w:val="24"/>
        </w:rPr>
        <w:t xml:space="preserve"> the Manage Existing Use Case Screen. </w:t>
      </w:r>
    </w:p>
    <w:p w14:paraId="20224AD2" w14:textId="0F172F16" w:rsidR="004B217B" w:rsidRPr="004B217B" w:rsidRDefault="00E526B2" w:rsidP="006469A4">
      <w:pPr>
        <w:spacing w:after="0" w:line="480" w:lineRule="auto"/>
        <w:ind w:left="1440" w:hanging="14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UI-1.11</w:t>
      </w:r>
      <w:r w:rsidR="006469A4">
        <w:rPr>
          <w:rFonts w:ascii="Times New Roman" w:eastAsia="Times New Roman" w:hAnsi="Times New Roman" w:cs="Times New Roman"/>
          <w:sz w:val="24"/>
          <w:szCs w:val="24"/>
        </w:rPr>
        <w:tab/>
      </w:r>
      <w:r w:rsidR="004B217B" w:rsidRPr="004B217B">
        <w:rPr>
          <w:rFonts w:ascii="Times New Roman" w:eastAsia="Times New Roman" w:hAnsi="Times New Roman" w:cs="Times New Roman"/>
          <w:sz w:val="24"/>
          <w:szCs w:val="24"/>
        </w:rPr>
        <w:t xml:space="preserve">The UMGC City Admin Portal UI shall display the Generate Output Screen to the user when the </w:t>
      </w:r>
      <w:r w:rsidR="00312564">
        <w:rPr>
          <w:rFonts w:ascii="Times New Roman" w:eastAsia="Times New Roman" w:hAnsi="Times New Roman" w:cs="Times New Roman"/>
          <w:sz w:val="24"/>
          <w:szCs w:val="24"/>
        </w:rPr>
        <w:t>“G</w:t>
      </w:r>
      <w:r w:rsidR="004B217B" w:rsidRPr="004B217B">
        <w:rPr>
          <w:rFonts w:ascii="Times New Roman" w:eastAsia="Times New Roman" w:hAnsi="Times New Roman" w:cs="Times New Roman"/>
          <w:sz w:val="24"/>
          <w:szCs w:val="24"/>
        </w:rPr>
        <w:t>enerate output</w:t>
      </w:r>
      <w:r w:rsidR="00312564">
        <w:rPr>
          <w:rFonts w:ascii="Times New Roman" w:eastAsia="Times New Roman" w:hAnsi="Times New Roman" w:cs="Times New Roman"/>
          <w:sz w:val="24"/>
          <w:szCs w:val="24"/>
        </w:rPr>
        <w:t>”</w:t>
      </w:r>
      <w:r w:rsidR="004B217B" w:rsidRPr="004B217B">
        <w:rPr>
          <w:rFonts w:ascii="Times New Roman" w:eastAsia="Times New Roman" w:hAnsi="Times New Roman" w:cs="Times New Roman"/>
          <w:sz w:val="24"/>
          <w:szCs w:val="24"/>
        </w:rPr>
        <w:t xml:space="preserve"> </w:t>
      </w:r>
      <w:r w:rsidR="00312564">
        <w:rPr>
          <w:rFonts w:ascii="Times New Roman" w:eastAsia="Times New Roman" w:hAnsi="Times New Roman" w:cs="Times New Roman"/>
          <w:sz w:val="24"/>
          <w:szCs w:val="24"/>
        </w:rPr>
        <w:t>option is selected on</w:t>
      </w:r>
      <w:r w:rsidR="004B217B" w:rsidRPr="004B217B">
        <w:rPr>
          <w:rFonts w:ascii="Times New Roman" w:eastAsia="Times New Roman" w:hAnsi="Times New Roman" w:cs="Times New Roman"/>
          <w:sz w:val="24"/>
          <w:szCs w:val="24"/>
        </w:rPr>
        <w:t xml:space="preserve"> the Export Project Screen. </w:t>
      </w:r>
    </w:p>
    <w:p w14:paraId="5E9D145B" w14:textId="5708AD22" w:rsidR="004B217B" w:rsidRPr="004B217B" w:rsidRDefault="00E526B2" w:rsidP="006469A4">
      <w:pPr>
        <w:spacing w:after="0" w:line="480" w:lineRule="auto"/>
        <w:ind w:left="1440" w:hanging="14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UI-1.12</w:t>
      </w:r>
      <w:r w:rsidR="006469A4">
        <w:rPr>
          <w:rFonts w:ascii="Times New Roman" w:eastAsia="Times New Roman" w:hAnsi="Times New Roman" w:cs="Times New Roman"/>
          <w:sz w:val="24"/>
          <w:szCs w:val="24"/>
        </w:rPr>
        <w:tab/>
      </w:r>
      <w:r w:rsidR="004B217B" w:rsidRPr="004B217B">
        <w:rPr>
          <w:rFonts w:ascii="Times New Roman" w:eastAsia="Times New Roman" w:hAnsi="Times New Roman" w:cs="Times New Roman"/>
          <w:sz w:val="24"/>
          <w:szCs w:val="24"/>
        </w:rPr>
        <w:t xml:space="preserve">The UMGC City Admin Portal UI shall display the Display Preview Screen to the user when the </w:t>
      </w:r>
      <w:r w:rsidR="00312564">
        <w:rPr>
          <w:rFonts w:ascii="Times New Roman" w:eastAsia="Times New Roman" w:hAnsi="Times New Roman" w:cs="Times New Roman"/>
          <w:sz w:val="24"/>
          <w:szCs w:val="24"/>
        </w:rPr>
        <w:t>“D</w:t>
      </w:r>
      <w:r w:rsidR="004B217B" w:rsidRPr="004B217B">
        <w:rPr>
          <w:rFonts w:ascii="Times New Roman" w:eastAsia="Times New Roman" w:hAnsi="Times New Roman" w:cs="Times New Roman"/>
          <w:sz w:val="24"/>
          <w:szCs w:val="24"/>
        </w:rPr>
        <w:t xml:space="preserve">isplay </w:t>
      </w:r>
      <w:r w:rsidR="00312564">
        <w:rPr>
          <w:rFonts w:ascii="Times New Roman" w:eastAsia="Times New Roman" w:hAnsi="Times New Roman" w:cs="Times New Roman"/>
          <w:sz w:val="24"/>
          <w:szCs w:val="24"/>
        </w:rPr>
        <w:t>P</w:t>
      </w:r>
      <w:r w:rsidR="004B217B" w:rsidRPr="004B217B">
        <w:rPr>
          <w:rFonts w:ascii="Times New Roman" w:eastAsia="Times New Roman" w:hAnsi="Times New Roman" w:cs="Times New Roman"/>
          <w:sz w:val="24"/>
          <w:szCs w:val="24"/>
        </w:rPr>
        <w:t>review</w:t>
      </w:r>
      <w:r w:rsidR="00312564">
        <w:rPr>
          <w:rFonts w:ascii="Times New Roman" w:eastAsia="Times New Roman" w:hAnsi="Times New Roman" w:cs="Times New Roman"/>
          <w:sz w:val="24"/>
          <w:szCs w:val="24"/>
        </w:rPr>
        <w:t>”</w:t>
      </w:r>
      <w:r w:rsidR="004B217B" w:rsidRPr="004B217B">
        <w:rPr>
          <w:rFonts w:ascii="Times New Roman" w:eastAsia="Times New Roman" w:hAnsi="Times New Roman" w:cs="Times New Roman"/>
          <w:sz w:val="24"/>
          <w:szCs w:val="24"/>
        </w:rPr>
        <w:t xml:space="preserve"> </w:t>
      </w:r>
      <w:r w:rsidR="00312564">
        <w:rPr>
          <w:rFonts w:ascii="Times New Roman" w:eastAsia="Times New Roman" w:hAnsi="Times New Roman" w:cs="Times New Roman"/>
          <w:sz w:val="24"/>
          <w:szCs w:val="24"/>
        </w:rPr>
        <w:t>option is selected on the Export Project Screen.</w:t>
      </w:r>
    </w:p>
    <w:p w14:paraId="64ED77C0" w14:textId="6CC4FCBC" w:rsidR="004B217B" w:rsidRDefault="00E526B2" w:rsidP="006469A4">
      <w:pPr>
        <w:spacing w:after="0" w:line="480" w:lineRule="auto"/>
        <w:ind w:left="1440" w:hanging="14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UI-1.13</w:t>
      </w:r>
      <w:r w:rsidR="006469A4">
        <w:rPr>
          <w:rFonts w:ascii="Times New Roman" w:eastAsia="Times New Roman" w:hAnsi="Times New Roman" w:cs="Times New Roman"/>
          <w:sz w:val="24"/>
          <w:szCs w:val="24"/>
        </w:rPr>
        <w:tab/>
      </w:r>
      <w:r w:rsidR="004B217B" w:rsidRPr="004B217B">
        <w:rPr>
          <w:rFonts w:ascii="Times New Roman" w:eastAsia="Times New Roman" w:hAnsi="Times New Roman" w:cs="Times New Roman"/>
          <w:sz w:val="24"/>
          <w:szCs w:val="24"/>
        </w:rPr>
        <w:t xml:space="preserve">The UMGC City Admin Portal UI shall display the Download Project Screen to the user when the </w:t>
      </w:r>
      <w:r w:rsidR="00312564">
        <w:rPr>
          <w:rFonts w:ascii="Times New Roman" w:eastAsia="Times New Roman" w:hAnsi="Times New Roman" w:cs="Times New Roman"/>
          <w:sz w:val="24"/>
          <w:szCs w:val="24"/>
        </w:rPr>
        <w:t>“D</w:t>
      </w:r>
      <w:r w:rsidR="004B217B" w:rsidRPr="004B217B">
        <w:rPr>
          <w:rFonts w:ascii="Times New Roman" w:eastAsia="Times New Roman" w:hAnsi="Times New Roman" w:cs="Times New Roman"/>
          <w:sz w:val="24"/>
          <w:szCs w:val="24"/>
        </w:rPr>
        <w:t>ow</w:t>
      </w:r>
      <w:r w:rsidR="007C3123">
        <w:rPr>
          <w:rFonts w:ascii="Times New Roman" w:eastAsia="Times New Roman" w:hAnsi="Times New Roman" w:cs="Times New Roman"/>
          <w:sz w:val="24"/>
          <w:szCs w:val="24"/>
        </w:rPr>
        <w:t>n</w:t>
      </w:r>
      <w:r w:rsidR="004B217B" w:rsidRPr="004B217B">
        <w:rPr>
          <w:rFonts w:ascii="Times New Roman" w:eastAsia="Times New Roman" w:hAnsi="Times New Roman" w:cs="Times New Roman"/>
          <w:sz w:val="24"/>
          <w:szCs w:val="24"/>
        </w:rPr>
        <w:t>load</w:t>
      </w:r>
      <w:r w:rsidR="00312564">
        <w:rPr>
          <w:rFonts w:ascii="Times New Roman" w:eastAsia="Times New Roman" w:hAnsi="Times New Roman" w:cs="Times New Roman"/>
          <w:sz w:val="24"/>
          <w:szCs w:val="24"/>
        </w:rPr>
        <w:t>”</w:t>
      </w:r>
      <w:r w:rsidR="004B217B" w:rsidRPr="004B217B">
        <w:rPr>
          <w:rFonts w:ascii="Times New Roman" w:eastAsia="Times New Roman" w:hAnsi="Times New Roman" w:cs="Times New Roman"/>
          <w:sz w:val="24"/>
          <w:szCs w:val="24"/>
        </w:rPr>
        <w:t xml:space="preserve"> </w:t>
      </w:r>
      <w:r w:rsidR="00312564">
        <w:rPr>
          <w:rFonts w:ascii="Times New Roman" w:eastAsia="Times New Roman" w:hAnsi="Times New Roman" w:cs="Times New Roman"/>
          <w:sz w:val="24"/>
          <w:szCs w:val="24"/>
        </w:rPr>
        <w:t>option is selected on</w:t>
      </w:r>
      <w:r w:rsidR="004B217B" w:rsidRPr="004B217B">
        <w:rPr>
          <w:rFonts w:ascii="Times New Roman" w:eastAsia="Times New Roman" w:hAnsi="Times New Roman" w:cs="Times New Roman"/>
          <w:sz w:val="24"/>
          <w:szCs w:val="24"/>
        </w:rPr>
        <w:t xml:space="preserve"> the Export Project </w:t>
      </w:r>
      <w:r w:rsidR="00312564">
        <w:rPr>
          <w:rFonts w:ascii="Times New Roman" w:eastAsia="Times New Roman" w:hAnsi="Times New Roman" w:cs="Times New Roman"/>
          <w:sz w:val="24"/>
          <w:szCs w:val="24"/>
        </w:rPr>
        <w:t>Screen.</w:t>
      </w:r>
    </w:p>
    <w:p w14:paraId="5A09432A" w14:textId="32DAFE8F" w:rsidR="007C3123" w:rsidRDefault="00824318" w:rsidP="00C479D8">
      <w:pPr>
        <w:pStyle w:val="Heading3"/>
      </w:pPr>
      <w:r>
        <w:t>3.1.2</w:t>
      </w:r>
      <w:r>
        <w:tab/>
      </w:r>
      <w:commentRangeStart w:id="92"/>
      <w:r w:rsidR="009D4E4F">
        <w:t>Software Interface</w:t>
      </w:r>
      <w:commentRangeEnd w:id="92"/>
      <w:r w:rsidR="003B6772">
        <w:rPr>
          <w:rStyle w:val="CommentReference"/>
          <w:rFonts w:ascii="Calibri" w:eastAsia="Calibri" w:hAnsi="Calibri" w:cs="Calibri"/>
          <w:b w:val="0"/>
          <w:color w:val="auto"/>
        </w:rPr>
        <w:commentReference w:id="92"/>
      </w:r>
    </w:p>
    <w:p w14:paraId="59C1B5EE" w14:textId="59A22942" w:rsidR="008269AE" w:rsidRDefault="008269AE" w:rsidP="00E526B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There are multiple software components that the application must interact with to perform the stated requirements.  External software requirements are listed in </w:t>
      </w:r>
      <w:r w:rsidR="00D85E69">
        <w:rPr>
          <w:rFonts w:ascii="Times New Roman" w:hAnsi="Times New Roman" w:cs="Times New Roman"/>
          <w:sz w:val="24"/>
          <w:szCs w:val="24"/>
        </w:rPr>
        <w:fldChar w:fldCharType="begin"/>
      </w:r>
      <w:r w:rsidR="00D85E69">
        <w:rPr>
          <w:rFonts w:ascii="Times New Roman" w:hAnsi="Times New Roman" w:cs="Times New Roman"/>
          <w:sz w:val="24"/>
          <w:szCs w:val="24"/>
        </w:rPr>
        <w:instrText xml:space="preserve"> REF _Ref35429565 \h </w:instrText>
      </w:r>
      <w:r w:rsidR="00D85E69">
        <w:rPr>
          <w:rFonts w:ascii="Times New Roman" w:hAnsi="Times New Roman" w:cs="Times New Roman"/>
          <w:sz w:val="24"/>
          <w:szCs w:val="24"/>
        </w:rPr>
      </w:r>
      <w:r w:rsidR="00D85E69">
        <w:rPr>
          <w:rFonts w:ascii="Times New Roman" w:hAnsi="Times New Roman" w:cs="Times New Roman"/>
          <w:sz w:val="24"/>
          <w:szCs w:val="24"/>
        </w:rPr>
        <w:fldChar w:fldCharType="separate"/>
      </w:r>
      <w:r w:rsidR="00D85E69" w:rsidRPr="00D85E69">
        <w:t xml:space="preserve">Table </w:t>
      </w:r>
      <w:r w:rsidR="00D85E69" w:rsidRPr="00D85E69">
        <w:rPr>
          <w:noProof/>
        </w:rPr>
        <w:t>3</w:t>
      </w:r>
      <w:r w:rsidR="00D85E69">
        <w:rPr>
          <w:rFonts w:ascii="Times New Roman" w:hAnsi="Times New Roman" w:cs="Times New Roman"/>
          <w:sz w:val="24"/>
          <w:szCs w:val="24"/>
        </w:rPr>
        <w:fldChar w:fldCharType="end"/>
      </w:r>
      <w:r>
        <w:rPr>
          <w:rFonts w:ascii="Times New Roman" w:hAnsi="Times New Roman" w:cs="Times New Roman"/>
          <w:sz w:val="24"/>
          <w:szCs w:val="24"/>
        </w:rPr>
        <w:t>.</w:t>
      </w:r>
    </w:p>
    <w:p w14:paraId="39CA1326" w14:textId="36D35D25" w:rsidR="00D85E69" w:rsidRPr="00D85E69" w:rsidRDefault="00D85E69" w:rsidP="00D85E69">
      <w:pPr>
        <w:pStyle w:val="Caption"/>
        <w:keepNext/>
        <w:jc w:val="center"/>
        <w:rPr>
          <w:rFonts w:ascii="Times New Roman" w:hAnsi="Times New Roman" w:cs="Times New Roman"/>
          <w:color w:val="auto"/>
        </w:rPr>
      </w:pPr>
      <w:bookmarkStart w:id="93" w:name="_Ref35429565"/>
      <w:bookmarkStart w:id="94" w:name="_Toc35439598"/>
      <w:r w:rsidRPr="00D85E69">
        <w:rPr>
          <w:rFonts w:ascii="Times New Roman" w:hAnsi="Times New Roman" w:cs="Times New Roman"/>
          <w:color w:val="auto"/>
        </w:rPr>
        <w:lastRenderedPageBreak/>
        <w:t xml:space="preserve">Table </w:t>
      </w:r>
      <w:r w:rsidRPr="00D85E69">
        <w:rPr>
          <w:rFonts w:ascii="Times New Roman" w:hAnsi="Times New Roman" w:cs="Times New Roman"/>
          <w:color w:val="auto"/>
        </w:rPr>
        <w:fldChar w:fldCharType="begin"/>
      </w:r>
      <w:r w:rsidRPr="00D85E69">
        <w:rPr>
          <w:rFonts w:ascii="Times New Roman" w:hAnsi="Times New Roman" w:cs="Times New Roman"/>
          <w:color w:val="auto"/>
        </w:rPr>
        <w:instrText xml:space="preserve"> SEQ Table \* ARABIC </w:instrText>
      </w:r>
      <w:r w:rsidRPr="00D85E69">
        <w:rPr>
          <w:rFonts w:ascii="Times New Roman" w:hAnsi="Times New Roman" w:cs="Times New Roman"/>
          <w:color w:val="auto"/>
        </w:rPr>
        <w:fldChar w:fldCharType="separate"/>
      </w:r>
      <w:r w:rsidR="004A6A3A">
        <w:rPr>
          <w:rFonts w:ascii="Times New Roman" w:hAnsi="Times New Roman" w:cs="Times New Roman"/>
          <w:noProof/>
          <w:color w:val="auto"/>
        </w:rPr>
        <w:t>3</w:t>
      </w:r>
      <w:r w:rsidRPr="00D85E69">
        <w:rPr>
          <w:rFonts w:ascii="Times New Roman" w:hAnsi="Times New Roman" w:cs="Times New Roman"/>
          <w:color w:val="auto"/>
        </w:rPr>
        <w:fldChar w:fldCharType="end"/>
      </w:r>
      <w:bookmarkEnd w:id="93"/>
      <w:r w:rsidRPr="00D85E69">
        <w:rPr>
          <w:rFonts w:ascii="Times New Roman" w:hAnsi="Times New Roman" w:cs="Times New Roman"/>
          <w:color w:val="auto"/>
        </w:rPr>
        <w:t xml:space="preserve"> - Software Interface Description</w:t>
      </w:r>
      <w:bookmarkEnd w:id="94"/>
    </w:p>
    <w:tbl>
      <w:tblPr>
        <w:tblStyle w:val="a1"/>
        <w:tblW w:w="8805" w:type="dxa"/>
        <w:tblBorders>
          <w:top w:val="nil"/>
          <w:left w:val="nil"/>
          <w:bottom w:val="nil"/>
          <w:right w:val="nil"/>
          <w:insideH w:val="nil"/>
          <w:insideV w:val="nil"/>
        </w:tblBorders>
        <w:tblLayout w:type="fixed"/>
        <w:tblLook w:val="0600" w:firstRow="0" w:lastRow="0" w:firstColumn="0" w:lastColumn="0" w:noHBand="1" w:noVBand="1"/>
      </w:tblPr>
      <w:tblGrid>
        <w:gridCol w:w="1920"/>
        <w:gridCol w:w="6885"/>
      </w:tblGrid>
      <w:tr w:rsidR="008269AE" w14:paraId="1BC51FA9" w14:textId="77777777" w:rsidTr="00E526B2">
        <w:trPr>
          <w:cantSplit/>
          <w:trHeight w:val="20"/>
          <w:tblHeader/>
        </w:trPr>
        <w:tc>
          <w:tcPr>
            <w:tcW w:w="1920" w:type="dxa"/>
            <w:tcBorders>
              <w:top w:val="single" w:sz="8" w:space="0" w:color="000000"/>
              <w:left w:val="single" w:sz="8" w:space="0" w:color="000000"/>
              <w:bottom w:val="single" w:sz="8" w:space="0" w:color="000000"/>
              <w:right w:val="single" w:sz="8" w:space="0" w:color="000000"/>
            </w:tcBorders>
            <w:shd w:val="clear" w:color="auto" w:fill="AEAAAA"/>
            <w:tcMar>
              <w:top w:w="100" w:type="dxa"/>
              <w:left w:w="101" w:type="dxa"/>
              <w:bottom w:w="100" w:type="dxa"/>
              <w:right w:w="101" w:type="dxa"/>
            </w:tcMar>
          </w:tcPr>
          <w:p w14:paraId="640D7F58" w14:textId="77777777" w:rsidR="008269AE" w:rsidRDefault="008269AE" w:rsidP="00E526B2">
            <w:pPr>
              <w:spacing w:line="240" w:lineRule="auto"/>
              <w:jc w:val="center"/>
              <w:rPr>
                <w:b/>
              </w:rPr>
            </w:pPr>
            <w:r>
              <w:rPr>
                <w:b/>
              </w:rPr>
              <w:t>Software</w:t>
            </w:r>
          </w:p>
        </w:tc>
        <w:tc>
          <w:tcPr>
            <w:tcW w:w="6885" w:type="dxa"/>
            <w:tcBorders>
              <w:top w:val="single" w:sz="8" w:space="0" w:color="000000"/>
              <w:left w:val="nil"/>
              <w:bottom w:val="single" w:sz="8" w:space="0" w:color="000000"/>
              <w:right w:val="single" w:sz="8" w:space="0" w:color="000000"/>
            </w:tcBorders>
            <w:shd w:val="clear" w:color="auto" w:fill="AEAAAA"/>
            <w:tcMar>
              <w:top w:w="100" w:type="dxa"/>
              <w:left w:w="101" w:type="dxa"/>
              <w:bottom w:w="100" w:type="dxa"/>
              <w:right w:w="101" w:type="dxa"/>
            </w:tcMar>
            <w:vAlign w:val="center"/>
          </w:tcPr>
          <w:p w14:paraId="74DB4A7A" w14:textId="77777777" w:rsidR="008269AE" w:rsidRDefault="008269AE" w:rsidP="00E526B2">
            <w:pPr>
              <w:spacing w:line="240" w:lineRule="auto"/>
              <w:rPr>
                <w:b/>
              </w:rPr>
            </w:pPr>
            <w:r>
              <w:rPr>
                <w:b/>
              </w:rPr>
              <w:t>Description</w:t>
            </w:r>
          </w:p>
        </w:tc>
      </w:tr>
      <w:tr w:rsidR="008269AE" w14:paraId="54E35F27" w14:textId="77777777" w:rsidTr="00E526B2">
        <w:trPr>
          <w:cantSplit/>
          <w:trHeight w:val="20"/>
        </w:trPr>
        <w:tc>
          <w:tcPr>
            <w:tcW w:w="1920" w:type="dxa"/>
            <w:tcBorders>
              <w:top w:val="nil"/>
              <w:left w:val="single" w:sz="8" w:space="0" w:color="000000"/>
              <w:bottom w:val="single" w:sz="8" w:space="0" w:color="000000"/>
              <w:right w:val="single" w:sz="8" w:space="0" w:color="000000"/>
            </w:tcBorders>
            <w:shd w:val="clear" w:color="auto" w:fill="FFFFFF"/>
            <w:tcMar>
              <w:top w:w="100" w:type="dxa"/>
              <w:left w:w="101" w:type="dxa"/>
              <w:bottom w:w="100" w:type="dxa"/>
              <w:right w:w="101" w:type="dxa"/>
            </w:tcMar>
          </w:tcPr>
          <w:p w14:paraId="745C5B40" w14:textId="77777777" w:rsidR="008269AE" w:rsidRDefault="008269AE" w:rsidP="00E526B2">
            <w:pPr>
              <w:spacing w:line="240" w:lineRule="auto"/>
              <w:jc w:val="center"/>
              <w:rPr>
                <w:color w:val="3C4043"/>
              </w:rPr>
            </w:pPr>
            <w:r>
              <w:rPr>
                <w:color w:val="3C4043"/>
              </w:rPr>
              <w:t>Operating system</w:t>
            </w:r>
          </w:p>
        </w:tc>
        <w:tc>
          <w:tcPr>
            <w:tcW w:w="6885" w:type="dxa"/>
            <w:tcBorders>
              <w:top w:val="nil"/>
              <w:left w:val="nil"/>
              <w:bottom w:val="single" w:sz="8" w:space="0" w:color="000000"/>
              <w:right w:val="single" w:sz="8" w:space="0" w:color="000000"/>
            </w:tcBorders>
            <w:shd w:val="clear" w:color="auto" w:fill="FFFFFF"/>
            <w:tcMar>
              <w:top w:w="100" w:type="dxa"/>
              <w:left w:w="101" w:type="dxa"/>
              <w:bottom w:w="100" w:type="dxa"/>
              <w:right w:w="101" w:type="dxa"/>
            </w:tcMar>
            <w:vAlign w:val="center"/>
          </w:tcPr>
          <w:p w14:paraId="1625A3AF" w14:textId="77777777" w:rsidR="008269AE" w:rsidRDefault="008269AE" w:rsidP="00E526B2">
            <w:pPr>
              <w:spacing w:line="240" w:lineRule="auto"/>
              <w:ind w:left="-51"/>
            </w:pPr>
            <w:r>
              <w:t>·</w:t>
            </w:r>
            <w:r>
              <w:rPr>
                <w:sz w:val="14"/>
                <w:szCs w:val="14"/>
              </w:rPr>
              <w:t xml:space="preserve">         </w:t>
            </w:r>
            <w:r>
              <w:t>Windows 7, Windows 8, Windows 8.1, Windows 10 or later</w:t>
            </w:r>
          </w:p>
          <w:p w14:paraId="3D0526BF" w14:textId="77777777" w:rsidR="008269AE" w:rsidRDefault="008269AE" w:rsidP="00E526B2">
            <w:pPr>
              <w:spacing w:line="240" w:lineRule="auto"/>
              <w:ind w:left="-51"/>
            </w:pPr>
            <w:r>
              <w:t>·</w:t>
            </w:r>
            <w:r>
              <w:rPr>
                <w:sz w:val="14"/>
                <w:szCs w:val="14"/>
              </w:rPr>
              <w:t xml:space="preserve">         </w:t>
            </w:r>
            <w:r>
              <w:t>Servers require Windows Server 2008 R2, Windows Server 2012, Windows Server 2012 R2, or Windows Server 2016</w:t>
            </w:r>
          </w:p>
          <w:p w14:paraId="09AC53BE" w14:textId="77777777" w:rsidR="008269AE" w:rsidRDefault="008269AE" w:rsidP="00E526B2">
            <w:pPr>
              <w:spacing w:line="240" w:lineRule="auto"/>
              <w:ind w:left="-51"/>
            </w:pPr>
            <w:r>
              <w:t>·</w:t>
            </w:r>
            <w:r>
              <w:rPr>
                <w:sz w:val="14"/>
                <w:szCs w:val="14"/>
              </w:rPr>
              <w:t xml:space="preserve">         </w:t>
            </w:r>
            <w:r>
              <w:t>OS X Yosemite 10.10 or later</w:t>
            </w:r>
          </w:p>
          <w:p w14:paraId="33155825" w14:textId="77777777" w:rsidR="008269AE" w:rsidRDefault="008269AE" w:rsidP="00E526B2">
            <w:pPr>
              <w:spacing w:line="240" w:lineRule="auto"/>
              <w:ind w:left="-51"/>
            </w:pPr>
            <w:r>
              <w:rPr>
                <w:color w:val="3C4043"/>
              </w:rPr>
              <w:t>·</w:t>
            </w:r>
            <w:r>
              <w:rPr>
                <w:color w:val="3C4043"/>
                <w:sz w:val="14"/>
                <w:szCs w:val="14"/>
              </w:rPr>
              <w:t xml:space="preserve">         </w:t>
            </w:r>
            <w:r>
              <w:t>64-bit Ubuntu 14.04+, Debian 8+, openSUSE 13.3+, or Fedora Linux 24+</w:t>
            </w:r>
          </w:p>
        </w:tc>
      </w:tr>
      <w:tr w:rsidR="008269AE" w14:paraId="1B3076B5" w14:textId="77777777" w:rsidTr="00E526B2">
        <w:trPr>
          <w:cantSplit/>
          <w:trHeight w:val="20"/>
        </w:trPr>
        <w:tc>
          <w:tcPr>
            <w:tcW w:w="1920" w:type="dxa"/>
            <w:tcBorders>
              <w:top w:val="nil"/>
              <w:left w:val="single" w:sz="8" w:space="0" w:color="000000"/>
              <w:bottom w:val="single" w:sz="8" w:space="0" w:color="000000"/>
              <w:right w:val="single" w:sz="8" w:space="0" w:color="000000"/>
            </w:tcBorders>
            <w:shd w:val="clear" w:color="auto" w:fill="FFFFFF"/>
            <w:tcMar>
              <w:top w:w="100" w:type="dxa"/>
              <w:left w:w="101" w:type="dxa"/>
              <w:bottom w:w="100" w:type="dxa"/>
              <w:right w:w="101" w:type="dxa"/>
            </w:tcMar>
          </w:tcPr>
          <w:p w14:paraId="31C64199" w14:textId="77777777" w:rsidR="008269AE" w:rsidRDefault="008269AE" w:rsidP="00E526B2">
            <w:pPr>
              <w:spacing w:line="240" w:lineRule="auto"/>
              <w:jc w:val="center"/>
            </w:pPr>
            <w:r>
              <w:t>Database</w:t>
            </w:r>
          </w:p>
        </w:tc>
        <w:tc>
          <w:tcPr>
            <w:tcW w:w="6885" w:type="dxa"/>
            <w:tcBorders>
              <w:top w:val="nil"/>
              <w:left w:val="nil"/>
              <w:bottom w:val="single" w:sz="8" w:space="0" w:color="000000"/>
              <w:right w:val="single" w:sz="8" w:space="0" w:color="000000"/>
            </w:tcBorders>
            <w:shd w:val="clear" w:color="auto" w:fill="FFFFFF"/>
            <w:tcMar>
              <w:top w:w="100" w:type="dxa"/>
              <w:left w:w="101" w:type="dxa"/>
              <w:bottom w:w="100" w:type="dxa"/>
              <w:right w:w="101" w:type="dxa"/>
            </w:tcMar>
            <w:vAlign w:val="center"/>
          </w:tcPr>
          <w:p w14:paraId="1DCF49AD" w14:textId="77777777" w:rsidR="008269AE" w:rsidRDefault="008269AE" w:rsidP="00E526B2">
            <w:pPr>
              <w:spacing w:line="240" w:lineRule="auto"/>
            </w:pPr>
            <w:r>
              <w:t>PostgreSQL (Free/Open source)</w:t>
            </w:r>
          </w:p>
          <w:p w14:paraId="344A2314" w14:textId="77777777" w:rsidR="008269AE" w:rsidRDefault="008269AE" w:rsidP="00E526B2">
            <w:pPr>
              <w:spacing w:line="240" w:lineRule="auto"/>
            </w:pPr>
            <w:r>
              <w:t>Version 12 and later</w:t>
            </w:r>
          </w:p>
        </w:tc>
      </w:tr>
      <w:tr w:rsidR="008269AE" w14:paraId="7AE7EF63" w14:textId="77777777" w:rsidTr="00E526B2">
        <w:trPr>
          <w:cantSplit/>
          <w:trHeight w:val="20"/>
        </w:trPr>
        <w:tc>
          <w:tcPr>
            <w:tcW w:w="1920" w:type="dxa"/>
            <w:tcBorders>
              <w:top w:val="nil"/>
              <w:left w:val="single" w:sz="8" w:space="0" w:color="000000"/>
              <w:bottom w:val="single" w:sz="8" w:space="0" w:color="000000"/>
              <w:right w:val="single" w:sz="8" w:space="0" w:color="000000"/>
            </w:tcBorders>
            <w:shd w:val="clear" w:color="auto" w:fill="FFFFFF"/>
            <w:tcMar>
              <w:top w:w="100" w:type="dxa"/>
              <w:left w:w="101" w:type="dxa"/>
              <w:bottom w:w="100" w:type="dxa"/>
              <w:right w:w="101" w:type="dxa"/>
            </w:tcMar>
          </w:tcPr>
          <w:p w14:paraId="2D46B953" w14:textId="77777777" w:rsidR="008269AE" w:rsidRDefault="008269AE" w:rsidP="00E526B2">
            <w:pPr>
              <w:spacing w:line="240" w:lineRule="auto"/>
              <w:jc w:val="center"/>
            </w:pPr>
            <w:r>
              <w:t>Java</w:t>
            </w:r>
          </w:p>
        </w:tc>
        <w:tc>
          <w:tcPr>
            <w:tcW w:w="6885" w:type="dxa"/>
            <w:tcBorders>
              <w:top w:val="nil"/>
              <w:left w:val="nil"/>
              <w:bottom w:val="single" w:sz="8" w:space="0" w:color="000000"/>
              <w:right w:val="single" w:sz="8" w:space="0" w:color="000000"/>
            </w:tcBorders>
            <w:shd w:val="clear" w:color="auto" w:fill="FFFFFF"/>
            <w:tcMar>
              <w:top w:w="100" w:type="dxa"/>
              <w:left w:w="101" w:type="dxa"/>
              <w:bottom w:w="100" w:type="dxa"/>
              <w:right w:w="101" w:type="dxa"/>
            </w:tcMar>
            <w:vAlign w:val="center"/>
          </w:tcPr>
          <w:p w14:paraId="0D406824" w14:textId="77777777" w:rsidR="008269AE" w:rsidRDefault="008269AE" w:rsidP="00E526B2">
            <w:pPr>
              <w:spacing w:line="240" w:lineRule="auto"/>
            </w:pPr>
            <w:r>
              <w:t xml:space="preserve">Java 11, all releases </w:t>
            </w:r>
          </w:p>
        </w:tc>
      </w:tr>
      <w:tr w:rsidR="008269AE" w14:paraId="0C2257B1" w14:textId="77777777" w:rsidTr="00E526B2">
        <w:trPr>
          <w:cantSplit/>
          <w:trHeight w:val="20"/>
        </w:trPr>
        <w:tc>
          <w:tcPr>
            <w:tcW w:w="1920" w:type="dxa"/>
            <w:tcBorders>
              <w:top w:val="nil"/>
              <w:left w:val="single" w:sz="8" w:space="0" w:color="000000"/>
              <w:bottom w:val="single" w:sz="8" w:space="0" w:color="000000"/>
              <w:right w:val="single" w:sz="8" w:space="0" w:color="000000"/>
            </w:tcBorders>
            <w:shd w:val="clear" w:color="auto" w:fill="FFFFFF"/>
            <w:tcMar>
              <w:top w:w="100" w:type="dxa"/>
              <w:left w:w="101" w:type="dxa"/>
              <w:bottom w:w="100" w:type="dxa"/>
              <w:right w:w="101" w:type="dxa"/>
            </w:tcMar>
          </w:tcPr>
          <w:p w14:paraId="2ED79FA7" w14:textId="77777777" w:rsidR="008269AE" w:rsidRDefault="008269AE" w:rsidP="00E526B2">
            <w:pPr>
              <w:spacing w:line="240" w:lineRule="auto"/>
              <w:jc w:val="center"/>
            </w:pPr>
            <w:r>
              <w:t>Tomcat Web Server</w:t>
            </w:r>
          </w:p>
        </w:tc>
        <w:tc>
          <w:tcPr>
            <w:tcW w:w="6885" w:type="dxa"/>
            <w:tcBorders>
              <w:top w:val="nil"/>
              <w:left w:val="nil"/>
              <w:bottom w:val="single" w:sz="8" w:space="0" w:color="000000"/>
              <w:right w:val="single" w:sz="8" w:space="0" w:color="000000"/>
            </w:tcBorders>
            <w:shd w:val="clear" w:color="auto" w:fill="FFFFFF"/>
            <w:tcMar>
              <w:top w:w="100" w:type="dxa"/>
              <w:left w:w="101" w:type="dxa"/>
              <w:bottom w:w="100" w:type="dxa"/>
              <w:right w:w="101" w:type="dxa"/>
            </w:tcMar>
            <w:vAlign w:val="center"/>
          </w:tcPr>
          <w:p w14:paraId="211498B8" w14:textId="77777777" w:rsidR="008269AE" w:rsidRDefault="008269AE" w:rsidP="00E526B2">
            <w:pPr>
              <w:spacing w:line="240" w:lineRule="auto"/>
            </w:pPr>
            <w:r>
              <w:t>Version 9 or later</w:t>
            </w:r>
          </w:p>
          <w:p w14:paraId="2E339686" w14:textId="77777777" w:rsidR="008269AE" w:rsidRDefault="008269AE" w:rsidP="00E526B2">
            <w:pPr>
              <w:spacing w:line="240" w:lineRule="auto"/>
              <w:rPr>
                <w:color w:val="1155CC"/>
                <w:u w:val="single"/>
              </w:rPr>
            </w:pPr>
            <w:r>
              <w:t>Source:</w:t>
            </w:r>
            <w:hyperlink r:id="rId16">
              <w:r>
                <w:t xml:space="preserve"> </w:t>
              </w:r>
            </w:hyperlink>
            <w:hyperlink r:id="rId17">
              <w:r>
                <w:rPr>
                  <w:color w:val="1155CC"/>
                  <w:u w:val="single"/>
                </w:rPr>
                <w:t>https://tomcat.apache.org/whichversion.html</w:t>
              </w:r>
            </w:hyperlink>
          </w:p>
        </w:tc>
      </w:tr>
      <w:tr w:rsidR="008269AE" w14:paraId="106129D5" w14:textId="77777777" w:rsidTr="00E526B2">
        <w:trPr>
          <w:cantSplit/>
          <w:trHeight w:val="20"/>
        </w:trPr>
        <w:tc>
          <w:tcPr>
            <w:tcW w:w="1920" w:type="dxa"/>
            <w:tcBorders>
              <w:top w:val="nil"/>
              <w:left w:val="single" w:sz="8" w:space="0" w:color="000000"/>
              <w:bottom w:val="single" w:sz="8" w:space="0" w:color="000000"/>
              <w:right w:val="single" w:sz="8" w:space="0" w:color="000000"/>
            </w:tcBorders>
            <w:shd w:val="clear" w:color="auto" w:fill="FFFFFF"/>
            <w:tcMar>
              <w:top w:w="100" w:type="dxa"/>
              <w:left w:w="101" w:type="dxa"/>
              <w:bottom w:w="100" w:type="dxa"/>
              <w:right w:w="101" w:type="dxa"/>
            </w:tcMar>
          </w:tcPr>
          <w:p w14:paraId="1C8ADFF1" w14:textId="77777777" w:rsidR="008269AE" w:rsidRDefault="008269AE" w:rsidP="00E526B2">
            <w:pPr>
              <w:spacing w:line="240" w:lineRule="auto"/>
              <w:jc w:val="center"/>
            </w:pPr>
            <w:r>
              <w:t xml:space="preserve">Apache Maven </w:t>
            </w:r>
          </w:p>
        </w:tc>
        <w:tc>
          <w:tcPr>
            <w:tcW w:w="6885" w:type="dxa"/>
            <w:tcBorders>
              <w:top w:val="nil"/>
              <w:left w:val="nil"/>
              <w:bottom w:val="single" w:sz="8" w:space="0" w:color="000000"/>
              <w:right w:val="single" w:sz="8" w:space="0" w:color="000000"/>
            </w:tcBorders>
            <w:shd w:val="clear" w:color="auto" w:fill="FFFFFF"/>
            <w:tcMar>
              <w:top w:w="100" w:type="dxa"/>
              <w:left w:w="101" w:type="dxa"/>
              <w:bottom w:w="100" w:type="dxa"/>
              <w:right w:w="101" w:type="dxa"/>
            </w:tcMar>
            <w:vAlign w:val="center"/>
          </w:tcPr>
          <w:p w14:paraId="16BDF4B3" w14:textId="77777777" w:rsidR="008269AE" w:rsidRDefault="008269AE" w:rsidP="00E526B2">
            <w:pPr>
              <w:spacing w:line="240" w:lineRule="auto"/>
            </w:pPr>
            <w:r>
              <w:t>Version 3.6.3, all releases</w:t>
            </w:r>
          </w:p>
        </w:tc>
      </w:tr>
      <w:tr w:rsidR="008269AE" w14:paraId="7B9CB045" w14:textId="77777777" w:rsidTr="00E526B2">
        <w:trPr>
          <w:cantSplit/>
          <w:trHeight w:val="20"/>
        </w:trPr>
        <w:tc>
          <w:tcPr>
            <w:tcW w:w="1920" w:type="dxa"/>
            <w:tcBorders>
              <w:top w:val="nil"/>
              <w:left w:val="single" w:sz="8" w:space="0" w:color="000000"/>
              <w:bottom w:val="single" w:sz="8" w:space="0" w:color="000000"/>
              <w:right w:val="single" w:sz="8" w:space="0" w:color="000000"/>
            </w:tcBorders>
            <w:shd w:val="clear" w:color="auto" w:fill="FFFFFF"/>
            <w:tcMar>
              <w:top w:w="100" w:type="dxa"/>
              <w:left w:w="101" w:type="dxa"/>
              <w:bottom w:w="100" w:type="dxa"/>
              <w:right w:w="101" w:type="dxa"/>
            </w:tcMar>
          </w:tcPr>
          <w:p w14:paraId="7A8E89B2" w14:textId="77777777" w:rsidR="008269AE" w:rsidRDefault="008269AE" w:rsidP="00E526B2">
            <w:pPr>
              <w:spacing w:line="240" w:lineRule="auto"/>
              <w:jc w:val="center"/>
            </w:pPr>
            <w:r>
              <w:t>Angular</w:t>
            </w:r>
          </w:p>
        </w:tc>
        <w:tc>
          <w:tcPr>
            <w:tcW w:w="6885" w:type="dxa"/>
            <w:tcBorders>
              <w:top w:val="nil"/>
              <w:left w:val="nil"/>
              <w:bottom w:val="single" w:sz="8" w:space="0" w:color="000000"/>
              <w:right w:val="single" w:sz="8" w:space="0" w:color="000000"/>
            </w:tcBorders>
            <w:shd w:val="clear" w:color="auto" w:fill="FFFFFF"/>
            <w:tcMar>
              <w:top w:w="100" w:type="dxa"/>
              <w:left w:w="101" w:type="dxa"/>
              <w:bottom w:w="100" w:type="dxa"/>
              <w:right w:w="101" w:type="dxa"/>
            </w:tcMar>
            <w:vAlign w:val="center"/>
          </w:tcPr>
          <w:p w14:paraId="49457025" w14:textId="77777777" w:rsidR="008269AE" w:rsidRDefault="008269AE" w:rsidP="00E526B2">
            <w:pPr>
              <w:spacing w:line="240" w:lineRule="auto"/>
            </w:pPr>
            <w:r>
              <w:t>Version 9, all releases</w:t>
            </w:r>
          </w:p>
          <w:p w14:paraId="07EC064C" w14:textId="77777777" w:rsidR="008269AE" w:rsidRDefault="008269AE" w:rsidP="00E526B2">
            <w:pPr>
              <w:spacing w:line="240" w:lineRule="auto"/>
            </w:pPr>
            <w:r>
              <w:t>Angular CLI 9.0.0-rc.3</w:t>
            </w:r>
          </w:p>
          <w:p w14:paraId="04BA56B2" w14:textId="77777777" w:rsidR="008269AE" w:rsidRDefault="008269AE" w:rsidP="00E526B2">
            <w:pPr>
              <w:spacing w:line="240" w:lineRule="auto"/>
            </w:pPr>
            <w:r>
              <w:t>Typescript 3.7</w:t>
            </w:r>
          </w:p>
        </w:tc>
      </w:tr>
      <w:tr w:rsidR="008269AE" w14:paraId="095D7D8A" w14:textId="77777777" w:rsidTr="00E526B2">
        <w:trPr>
          <w:cantSplit/>
          <w:trHeight w:val="20"/>
        </w:trPr>
        <w:tc>
          <w:tcPr>
            <w:tcW w:w="1920" w:type="dxa"/>
            <w:tcBorders>
              <w:top w:val="nil"/>
              <w:left w:val="single" w:sz="8" w:space="0" w:color="000000"/>
              <w:bottom w:val="single" w:sz="8" w:space="0" w:color="000000"/>
              <w:right w:val="single" w:sz="8" w:space="0" w:color="000000"/>
            </w:tcBorders>
            <w:shd w:val="clear" w:color="auto" w:fill="FFFFFF"/>
            <w:tcMar>
              <w:top w:w="100" w:type="dxa"/>
              <w:left w:w="101" w:type="dxa"/>
              <w:bottom w:w="100" w:type="dxa"/>
              <w:right w:w="101" w:type="dxa"/>
            </w:tcMar>
          </w:tcPr>
          <w:p w14:paraId="45233D74" w14:textId="77777777" w:rsidR="008269AE" w:rsidRDefault="008269AE" w:rsidP="00E526B2">
            <w:pPr>
              <w:spacing w:line="240" w:lineRule="auto"/>
              <w:jc w:val="center"/>
            </w:pPr>
            <w:proofErr w:type="spellStart"/>
            <w:r>
              <w:t>npm</w:t>
            </w:r>
            <w:proofErr w:type="spellEnd"/>
            <w:r>
              <w:t>/node.js</w:t>
            </w:r>
          </w:p>
        </w:tc>
        <w:tc>
          <w:tcPr>
            <w:tcW w:w="6885" w:type="dxa"/>
            <w:tcBorders>
              <w:top w:val="nil"/>
              <w:left w:val="nil"/>
              <w:bottom w:val="single" w:sz="8" w:space="0" w:color="000000"/>
              <w:right w:val="single" w:sz="8" w:space="0" w:color="000000"/>
            </w:tcBorders>
            <w:shd w:val="clear" w:color="auto" w:fill="FFFFFF"/>
            <w:tcMar>
              <w:top w:w="100" w:type="dxa"/>
              <w:left w:w="101" w:type="dxa"/>
              <w:bottom w:w="100" w:type="dxa"/>
              <w:right w:w="101" w:type="dxa"/>
            </w:tcMar>
            <w:vAlign w:val="center"/>
          </w:tcPr>
          <w:p w14:paraId="73F964AD" w14:textId="77777777" w:rsidR="008269AE" w:rsidRDefault="008269AE" w:rsidP="00E526B2">
            <w:pPr>
              <w:spacing w:line="240" w:lineRule="auto"/>
            </w:pPr>
            <w:r>
              <w:t>Node 10.13 or later</w:t>
            </w:r>
          </w:p>
          <w:p w14:paraId="4198435F" w14:textId="77777777" w:rsidR="008269AE" w:rsidRDefault="008269AE" w:rsidP="00E526B2">
            <w:pPr>
              <w:spacing w:line="240" w:lineRule="auto"/>
            </w:pPr>
            <w:proofErr w:type="spellStart"/>
            <w:r>
              <w:t>npm</w:t>
            </w:r>
            <w:proofErr w:type="spellEnd"/>
            <w:r>
              <w:t xml:space="preserve"> latest version</w:t>
            </w:r>
          </w:p>
        </w:tc>
      </w:tr>
      <w:tr w:rsidR="008269AE" w14:paraId="24005A28" w14:textId="77777777" w:rsidTr="00E526B2">
        <w:trPr>
          <w:cantSplit/>
          <w:trHeight w:val="20"/>
        </w:trPr>
        <w:tc>
          <w:tcPr>
            <w:tcW w:w="1920" w:type="dxa"/>
            <w:tcBorders>
              <w:top w:val="nil"/>
              <w:left w:val="single" w:sz="8" w:space="0" w:color="000000"/>
              <w:bottom w:val="single" w:sz="8" w:space="0" w:color="000000"/>
              <w:right w:val="single" w:sz="8" w:space="0" w:color="000000"/>
            </w:tcBorders>
            <w:shd w:val="clear" w:color="auto" w:fill="FFFFFF"/>
            <w:tcMar>
              <w:top w:w="100" w:type="dxa"/>
              <w:left w:w="101" w:type="dxa"/>
              <w:bottom w:w="100" w:type="dxa"/>
              <w:right w:w="101" w:type="dxa"/>
            </w:tcMar>
          </w:tcPr>
          <w:p w14:paraId="62A5CB6E" w14:textId="77777777" w:rsidR="008269AE" w:rsidRDefault="008269AE" w:rsidP="00E526B2">
            <w:pPr>
              <w:spacing w:line="240" w:lineRule="auto"/>
              <w:jc w:val="center"/>
            </w:pPr>
            <w:r>
              <w:t>IntelliJ</w:t>
            </w:r>
          </w:p>
        </w:tc>
        <w:tc>
          <w:tcPr>
            <w:tcW w:w="6885" w:type="dxa"/>
            <w:tcBorders>
              <w:top w:val="nil"/>
              <w:left w:val="nil"/>
              <w:bottom w:val="single" w:sz="8" w:space="0" w:color="000000"/>
              <w:right w:val="single" w:sz="8" w:space="0" w:color="000000"/>
            </w:tcBorders>
            <w:shd w:val="clear" w:color="auto" w:fill="FFFFFF"/>
            <w:tcMar>
              <w:top w:w="100" w:type="dxa"/>
              <w:left w:w="101" w:type="dxa"/>
              <w:bottom w:w="100" w:type="dxa"/>
              <w:right w:w="101" w:type="dxa"/>
            </w:tcMar>
            <w:vAlign w:val="center"/>
          </w:tcPr>
          <w:p w14:paraId="0D7A32ED" w14:textId="77777777" w:rsidR="008269AE" w:rsidRDefault="008269AE" w:rsidP="00E526B2">
            <w:pPr>
              <w:spacing w:line="240" w:lineRule="auto"/>
            </w:pPr>
            <w:r>
              <w:t>Version 2019.3.3 or later</w:t>
            </w:r>
          </w:p>
        </w:tc>
      </w:tr>
      <w:tr w:rsidR="008269AE" w14:paraId="600FF765" w14:textId="77777777" w:rsidTr="00E526B2">
        <w:trPr>
          <w:cantSplit/>
          <w:trHeight w:val="20"/>
        </w:trPr>
        <w:tc>
          <w:tcPr>
            <w:tcW w:w="1920" w:type="dxa"/>
            <w:tcBorders>
              <w:top w:val="nil"/>
              <w:left w:val="single" w:sz="8" w:space="0" w:color="000000"/>
              <w:bottom w:val="single" w:sz="8" w:space="0" w:color="000000"/>
              <w:right w:val="single" w:sz="8" w:space="0" w:color="000000"/>
            </w:tcBorders>
            <w:shd w:val="clear" w:color="auto" w:fill="FFFFFF"/>
            <w:tcMar>
              <w:top w:w="100" w:type="dxa"/>
              <w:left w:w="101" w:type="dxa"/>
              <w:bottom w:w="100" w:type="dxa"/>
              <w:right w:w="101" w:type="dxa"/>
            </w:tcMar>
          </w:tcPr>
          <w:p w14:paraId="3C8F82E1" w14:textId="77777777" w:rsidR="008269AE" w:rsidRDefault="008269AE" w:rsidP="00E526B2">
            <w:pPr>
              <w:spacing w:line="240" w:lineRule="auto"/>
              <w:jc w:val="center"/>
            </w:pPr>
            <w:r>
              <w:t>Visual Studio Code</w:t>
            </w:r>
          </w:p>
        </w:tc>
        <w:tc>
          <w:tcPr>
            <w:tcW w:w="6885" w:type="dxa"/>
            <w:tcBorders>
              <w:top w:val="nil"/>
              <w:left w:val="nil"/>
              <w:bottom w:val="single" w:sz="8" w:space="0" w:color="000000"/>
              <w:right w:val="single" w:sz="8" w:space="0" w:color="000000"/>
            </w:tcBorders>
            <w:shd w:val="clear" w:color="auto" w:fill="FFFFFF"/>
            <w:tcMar>
              <w:top w:w="100" w:type="dxa"/>
              <w:left w:w="101" w:type="dxa"/>
              <w:bottom w:w="100" w:type="dxa"/>
              <w:right w:w="101" w:type="dxa"/>
            </w:tcMar>
            <w:vAlign w:val="center"/>
          </w:tcPr>
          <w:p w14:paraId="689CBD1D" w14:textId="77777777" w:rsidR="008269AE" w:rsidRDefault="008269AE" w:rsidP="00E526B2">
            <w:pPr>
              <w:spacing w:line="240" w:lineRule="auto"/>
            </w:pPr>
            <w:r>
              <w:t>Version 1.31 or later</w:t>
            </w:r>
          </w:p>
        </w:tc>
      </w:tr>
      <w:tr w:rsidR="008269AE" w14:paraId="3984AC14" w14:textId="77777777" w:rsidTr="00E526B2">
        <w:trPr>
          <w:cantSplit/>
          <w:trHeight w:val="20"/>
        </w:trPr>
        <w:tc>
          <w:tcPr>
            <w:tcW w:w="1920" w:type="dxa"/>
            <w:tcBorders>
              <w:top w:val="nil"/>
              <w:left w:val="single" w:sz="8" w:space="0" w:color="000000"/>
              <w:bottom w:val="single" w:sz="8" w:space="0" w:color="000000"/>
              <w:right w:val="single" w:sz="8" w:space="0" w:color="000000"/>
            </w:tcBorders>
            <w:shd w:val="clear" w:color="auto" w:fill="FFFFFF"/>
            <w:tcMar>
              <w:top w:w="100" w:type="dxa"/>
              <w:left w:w="101" w:type="dxa"/>
              <w:bottom w:w="100" w:type="dxa"/>
              <w:right w:w="101" w:type="dxa"/>
            </w:tcMar>
          </w:tcPr>
          <w:p w14:paraId="5F92D32D" w14:textId="77777777" w:rsidR="008269AE" w:rsidRDefault="008269AE" w:rsidP="00E526B2">
            <w:pPr>
              <w:spacing w:line="240" w:lineRule="auto"/>
              <w:jc w:val="center"/>
            </w:pPr>
            <w:r>
              <w:t xml:space="preserve">Google Chrome </w:t>
            </w:r>
          </w:p>
        </w:tc>
        <w:tc>
          <w:tcPr>
            <w:tcW w:w="6885" w:type="dxa"/>
            <w:tcBorders>
              <w:top w:val="nil"/>
              <w:left w:val="nil"/>
              <w:bottom w:val="single" w:sz="8" w:space="0" w:color="000000"/>
              <w:right w:val="single" w:sz="8" w:space="0" w:color="000000"/>
            </w:tcBorders>
            <w:shd w:val="clear" w:color="auto" w:fill="FFFFFF"/>
            <w:tcMar>
              <w:top w:w="100" w:type="dxa"/>
              <w:left w:w="101" w:type="dxa"/>
              <w:bottom w:w="100" w:type="dxa"/>
              <w:right w:w="101" w:type="dxa"/>
            </w:tcMar>
            <w:vAlign w:val="center"/>
          </w:tcPr>
          <w:p w14:paraId="1EBC5E5C" w14:textId="77777777" w:rsidR="008269AE" w:rsidRDefault="008269AE" w:rsidP="00E526B2">
            <w:pPr>
              <w:spacing w:line="240" w:lineRule="auto"/>
            </w:pPr>
            <w:r>
              <w:t>Version 80 or later</w:t>
            </w:r>
          </w:p>
          <w:p w14:paraId="3B7CB04F" w14:textId="77777777" w:rsidR="008269AE" w:rsidRDefault="008269AE" w:rsidP="00E526B2">
            <w:pPr>
              <w:spacing w:line="240" w:lineRule="auto"/>
              <w:rPr>
                <w:color w:val="1155CC"/>
                <w:u w:val="single"/>
              </w:rPr>
            </w:pPr>
            <w:r>
              <w:t>Source:</w:t>
            </w:r>
            <w:hyperlink r:id="rId18">
              <w:r>
                <w:t xml:space="preserve"> </w:t>
              </w:r>
            </w:hyperlink>
            <w:hyperlink r:id="rId19">
              <w:r>
                <w:rPr>
                  <w:color w:val="1155CC"/>
                  <w:u w:val="single"/>
                </w:rPr>
                <w:t>https://www.google.com/chrome/?brand=CHBF&amp;ds_kid=43700012290718061&amp;gclid=CN6h39iEk-gCFVIAiAkdr9ULtA&amp;gclsrc=ds</w:t>
              </w:r>
            </w:hyperlink>
          </w:p>
        </w:tc>
      </w:tr>
      <w:tr w:rsidR="008269AE" w14:paraId="58D66D85" w14:textId="77777777" w:rsidTr="00E526B2">
        <w:trPr>
          <w:cantSplit/>
          <w:trHeight w:val="20"/>
        </w:trPr>
        <w:tc>
          <w:tcPr>
            <w:tcW w:w="1920" w:type="dxa"/>
            <w:tcBorders>
              <w:top w:val="nil"/>
              <w:left w:val="single" w:sz="8" w:space="0" w:color="000000"/>
              <w:bottom w:val="single" w:sz="8" w:space="0" w:color="000000"/>
              <w:right w:val="single" w:sz="8" w:space="0" w:color="000000"/>
            </w:tcBorders>
            <w:shd w:val="clear" w:color="auto" w:fill="FFFFFF"/>
            <w:tcMar>
              <w:top w:w="100" w:type="dxa"/>
              <w:left w:w="101" w:type="dxa"/>
              <w:bottom w:w="100" w:type="dxa"/>
              <w:right w:w="101" w:type="dxa"/>
            </w:tcMar>
          </w:tcPr>
          <w:p w14:paraId="31CA4BE4" w14:textId="77777777" w:rsidR="008269AE" w:rsidRDefault="008269AE" w:rsidP="00E526B2">
            <w:pPr>
              <w:spacing w:line="240" w:lineRule="auto"/>
              <w:jc w:val="center"/>
            </w:pPr>
            <w:r>
              <w:t>HTML</w:t>
            </w:r>
          </w:p>
        </w:tc>
        <w:tc>
          <w:tcPr>
            <w:tcW w:w="6885" w:type="dxa"/>
            <w:tcBorders>
              <w:top w:val="nil"/>
              <w:left w:val="nil"/>
              <w:bottom w:val="single" w:sz="8" w:space="0" w:color="000000"/>
              <w:right w:val="single" w:sz="8" w:space="0" w:color="000000"/>
            </w:tcBorders>
            <w:shd w:val="clear" w:color="auto" w:fill="FFFFFF"/>
            <w:tcMar>
              <w:top w:w="100" w:type="dxa"/>
              <w:left w:w="101" w:type="dxa"/>
              <w:bottom w:w="100" w:type="dxa"/>
              <w:right w:w="101" w:type="dxa"/>
            </w:tcMar>
            <w:vAlign w:val="center"/>
          </w:tcPr>
          <w:p w14:paraId="38CE2E63" w14:textId="77777777" w:rsidR="008269AE" w:rsidRDefault="008269AE" w:rsidP="00E526B2">
            <w:pPr>
              <w:spacing w:line="240" w:lineRule="auto"/>
            </w:pPr>
            <w:r>
              <w:t>HTML5, map.css and map.js</w:t>
            </w:r>
          </w:p>
        </w:tc>
      </w:tr>
      <w:tr w:rsidR="008269AE" w14:paraId="76646D81" w14:textId="77777777" w:rsidTr="00E526B2">
        <w:trPr>
          <w:cantSplit/>
          <w:trHeight w:val="20"/>
        </w:trPr>
        <w:tc>
          <w:tcPr>
            <w:tcW w:w="1920" w:type="dxa"/>
            <w:tcBorders>
              <w:top w:val="nil"/>
              <w:left w:val="single" w:sz="8" w:space="0" w:color="000000"/>
              <w:bottom w:val="single" w:sz="8" w:space="0" w:color="000000"/>
              <w:right w:val="single" w:sz="8" w:space="0" w:color="000000"/>
            </w:tcBorders>
            <w:shd w:val="clear" w:color="auto" w:fill="FFFFFF"/>
            <w:tcMar>
              <w:top w:w="100" w:type="dxa"/>
              <w:left w:w="101" w:type="dxa"/>
              <w:bottom w:w="100" w:type="dxa"/>
              <w:right w:w="101" w:type="dxa"/>
            </w:tcMar>
          </w:tcPr>
          <w:p w14:paraId="35347430" w14:textId="77777777" w:rsidR="008269AE" w:rsidRDefault="008269AE" w:rsidP="00E526B2">
            <w:pPr>
              <w:spacing w:line="240" w:lineRule="auto"/>
              <w:jc w:val="center"/>
            </w:pPr>
            <w:r>
              <w:lastRenderedPageBreak/>
              <w:t>Misc. Supported Browsers</w:t>
            </w:r>
          </w:p>
        </w:tc>
        <w:tc>
          <w:tcPr>
            <w:tcW w:w="6885" w:type="dxa"/>
            <w:tcBorders>
              <w:top w:val="nil"/>
              <w:left w:val="nil"/>
              <w:bottom w:val="single" w:sz="8" w:space="0" w:color="000000"/>
              <w:right w:val="single" w:sz="8" w:space="0" w:color="000000"/>
            </w:tcBorders>
            <w:shd w:val="clear" w:color="auto" w:fill="FFFFFF"/>
            <w:tcMar>
              <w:top w:w="100" w:type="dxa"/>
              <w:left w:w="101" w:type="dxa"/>
              <w:bottom w:w="100" w:type="dxa"/>
              <w:right w:w="101" w:type="dxa"/>
            </w:tcMar>
            <w:vAlign w:val="center"/>
          </w:tcPr>
          <w:p w14:paraId="385A2C5B" w14:textId="77777777" w:rsidR="008269AE" w:rsidRDefault="008269AE" w:rsidP="00E526B2">
            <w:pPr>
              <w:spacing w:line="240" w:lineRule="auto"/>
            </w:pPr>
            <w:r>
              <w:t>Firefox, Edge, Safari 9+</w:t>
            </w:r>
          </w:p>
        </w:tc>
      </w:tr>
      <w:tr w:rsidR="008269AE" w14:paraId="1CDF6904" w14:textId="77777777" w:rsidTr="00E526B2">
        <w:trPr>
          <w:cantSplit/>
          <w:trHeight w:val="20"/>
        </w:trPr>
        <w:tc>
          <w:tcPr>
            <w:tcW w:w="1920" w:type="dxa"/>
            <w:tcBorders>
              <w:top w:val="nil"/>
              <w:left w:val="single" w:sz="8" w:space="0" w:color="000000"/>
              <w:bottom w:val="single" w:sz="8" w:space="0" w:color="000000"/>
              <w:right w:val="single" w:sz="8" w:space="0" w:color="000000"/>
            </w:tcBorders>
            <w:shd w:val="clear" w:color="auto" w:fill="FFFFFF"/>
            <w:tcMar>
              <w:top w:w="100" w:type="dxa"/>
              <w:left w:w="101" w:type="dxa"/>
              <w:bottom w:w="100" w:type="dxa"/>
              <w:right w:w="101" w:type="dxa"/>
            </w:tcMar>
          </w:tcPr>
          <w:p w14:paraId="05C9F4E3" w14:textId="77777777" w:rsidR="008269AE" w:rsidRDefault="008269AE" w:rsidP="00E526B2">
            <w:pPr>
              <w:spacing w:line="240" w:lineRule="auto"/>
              <w:jc w:val="center"/>
            </w:pPr>
            <w:r>
              <w:t>Python</w:t>
            </w:r>
          </w:p>
        </w:tc>
        <w:tc>
          <w:tcPr>
            <w:tcW w:w="6885" w:type="dxa"/>
            <w:tcBorders>
              <w:top w:val="nil"/>
              <w:left w:val="nil"/>
              <w:bottom w:val="single" w:sz="8" w:space="0" w:color="000000"/>
              <w:right w:val="single" w:sz="8" w:space="0" w:color="000000"/>
            </w:tcBorders>
            <w:shd w:val="clear" w:color="auto" w:fill="FFFFFF"/>
            <w:tcMar>
              <w:top w:w="100" w:type="dxa"/>
              <w:left w:w="101" w:type="dxa"/>
              <w:bottom w:w="100" w:type="dxa"/>
              <w:right w:w="101" w:type="dxa"/>
            </w:tcMar>
            <w:vAlign w:val="center"/>
          </w:tcPr>
          <w:p w14:paraId="2FC4683B" w14:textId="77777777" w:rsidR="008269AE" w:rsidRDefault="008269AE" w:rsidP="00E526B2">
            <w:pPr>
              <w:spacing w:line="240" w:lineRule="auto"/>
            </w:pPr>
            <w:r>
              <w:t>Python 3.7.7</w:t>
            </w:r>
          </w:p>
        </w:tc>
      </w:tr>
      <w:tr w:rsidR="008269AE" w14:paraId="6E4B4DF7" w14:textId="77777777" w:rsidTr="00E526B2">
        <w:trPr>
          <w:cantSplit/>
          <w:trHeight w:val="20"/>
        </w:trPr>
        <w:tc>
          <w:tcPr>
            <w:tcW w:w="1920" w:type="dxa"/>
            <w:tcBorders>
              <w:top w:val="nil"/>
              <w:left w:val="single" w:sz="8" w:space="0" w:color="000000"/>
              <w:bottom w:val="single" w:sz="8" w:space="0" w:color="000000"/>
              <w:right w:val="single" w:sz="8" w:space="0" w:color="000000"/>
            </w:tcBorders>
            <w:shd w:val="clear" w:color="auto" w:fill="FFFFFF"/>
            <w:tcMar>
              <w:top w:w="100" w:type="dxa"/>
              <w:left w:w="101" w:type="dxa"/>
              <w:bottom w:w="100" w:type="dxa"/>
              <w:right w:w="101" w:type="dxa"/>
            </w:tcMar>
          </w:tcPr>
          <w:p w14:paraId="41CC802A" w14:textId="77777777" w:rsidR="008269AE" w:rsidRDefault="008269AE" w:rsidP="00E526B2">
            <w:pPr>
              <w:spacing w:line="240" w:lineRule="auto"/>
              <w:jc w:val="center"/>
            </w:pPr>
            <w:r>
              <w:t>PyCharm</w:t>
            </w:r>
          </w:p>
        </w:tc>
        <w:tc>
          <w:tcPr>
            <w:tcW w:w="6885" w:type="dxa"/>
            <w:tcBorders>
              <w:top w:val="nil"/>
              <w:left w:val="nil"/>
              <w:bottom w:val="single" w:sz="8" w:space="0" w:color="000000"/>
              <w:right w:val="single" w:sz="8" w:space="0" w:color="000000"/>
            </w:tcBorders>
            <w:shd w:val="clear" w:color="auto" w:fill="FFFFFF"/>
            <w:tcMar>
              <w:top w:w="100" w:type="dxa"/>
              <w:left w:w="101" w:type="dxa"/>
              <w:bottom w:w="100" w:type="dxa"/>
              <w:right w:w="101" w:type="dxa"/>
            </w:tcMar>
            <w:vAlign w:val="center"/>
          </w:tcPr>
          <w:p w14:paraId="5D5DB08F" w14:textId="77777777" w:rsidR="008269AE" w:rsidRDefault="008269AE" w:rsidP="00E526B2">
            <w:pPr>
              <w:spacing w:line="240" w:lineRule="auto"/>
            </w:pPr>
            <w:r>
              <w:t>Version 2019.3.1 or later</w:t>
            </w:r>
          </w:p>
        </w:tc>
      </w:tr>
      <w:tr w:rsidR="008269AE" w14:paraId="04FB9E4F" w14:textId="77777777" w:rsidTr="00E526B2">
        <w:trPr>
          <w:cantSplit/>
          <w:trHeight w:val="20"/>
        </w:trPr>
        <w:tc>
          <w:tcPr>
            <w:tcW w:w="1920" w:type="dxa"/>
            <w:tcBorders>
              <w:top w:val="nil"/>
              <w:left w:val="single" w:sz="8" w:space="0" w:color="000000"/>
              <w:bottom w:val="single" w:sz="8" w:space="0" w:color="000000"/>
              <w:right w:val="single" w:sz="8" w:space="0" w:color="000000"/>
            </w:tcBorders>
            <w:shd w:val="clear" w:color="auto" w:fill="FFFFFF"/>
            <w:tcMar>
              <w:top w:w="100" w:type="dxa"/>
              <w:left w:w="101" w:type="dxa"/>
              <w:bottom w:w="100" w:type="dxa"/>
              <w:right w:w="101" w:type="dxa"/>
            </w:tcMar>
          </w:tcPr>
          <w:p w14:paraId="59FAEBC6" w14:textId="77777777" w:rsidR="008269AE" w:rsidRDefault="008269AE" w:rsidP="00E526B2">
            <w:pPr>
              <w:spacing w:line="240" w:lineRule="auto"/>
              <w:jc w:val="center"/>
            </w:pPr>
            <w:r>
              <w:t>Spring Boot</w:t>
            </w:r>
          </w:p>
        </w:tc>
        <w:tc>
          <w:tcPr>
            <w:tcW w:w="6885" w:type="dxa"/>
            <w:tcBorders>
              <w:top w:val="nil"/>
              <w:left w:val="nil"/>
              <w:bottom w:val="single" w:sz="8" w:space="0" w:color="000000"/>
              <w:right w:val="single" w:sz="8" w:space="0" w:color="000000"/>
            </w:tcBorders>
            <w:shd w:val="clear" w:color="auto" w:fill="FFFFFF"/>
            <w:tcMar>
              <w:top w:w="100" w:type="dxa"/>
              <w:left w:w="101" w:type="dxa"/>
              <w:bottom w:w="100" w:type="dxa"/>
              <w:right w:w="101" w:type="dxa"/>
            </w:tcMar>
            <w:vAlign w:val="center"/>
          </w:tcPr>
          <w:p w14:paraId="0A33EC44" w14:textId="77777777" w:rsidR="008269AE" w:rsidRDefault="008269AE" w:rsidP="00E526B2">
            <w:pPr>
              <w:spacing w:line="240" w:lineRule="auto"/>
            </w:pPr>
            <w:r>
              <w:t>Version 2.1</w:t>
            </w:r>
          </w:p>
        </w:tc>
      </w:tr>
    </w:tbl>
    <w:p w14:paraId="4A835E82" w14:textId="77777777" w:rsidR="008269AE" w:rsidRDefault="008269AE" w:rsidP="008269AE">
      <w:pPr>
        <w:rPr>
          <w:rFonts w:ascii="Times New Roman" w:hAnsi="Times New Roman" w:cs="Times New Roman"/>
          <w:sz w:val="24"/>
          <w:szCs w:val="24"/>
        </w:rPr>
      </w:pPr>
    </w:p>
    <w:p w14:paraId="1E7F2B5F" w14:textId="42A00D64" w:rsidR="00E526B2" w:rsidRDefault="00E526B2" w:rsidP="00D85E69">
      <w:pPr>
        <w:keepNext/>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Requirements for </w:t>
      </w:r>
      <w:r w:rsidR="00D85E69">
        <w:rPr>
          <w:rFonts w:ascii="Times New Roman" w:hAnsi="Times New Roman" w:cs="Times New Roman"/>
          <w:sz w:val="24"/>
          <w:szCs w:val="24"/>
        </w:rPr>
        <w:t>software interface integration are defined below:</w:t>
      </w:r>
    </w:p>
    <w:p w14:paraId="34A476A8" w14:textId="405CE07C" w:rsidR="00B03266" w:rsidRPr="00B03266" w:rsidRDefault="00B03266" w:rsidP="00D85E69">
      <w:pPr>
        <w:keepNext/>
        <w:pBdr>
          <w:top w:val="nil"/>
          <w:left w:val="nil"/>
          <w:bottom w:val="nil"/>
          <w:right w:val="nil"/>
          <w:between w:val="nil"/>
        </w:pBdr>
        <w:spacing w:after="0" w:line="480" w:lineRule="auto"/>
        <w:ind w:left="1440" w:hanging="1440"/>
        <w:contextualSpacing/>
        <w:rPr>
          <w:rFonts w:ascii="Times New Roman" w:hAnsi="Times New Roman" w:cs="Times New Roman"/>
          <w:sz w:val="24"/>
          <w:szCs w:val="24"/>
        </w:rPr>
      </w:pPr>
      <w:r w:rsidRPr="00B03266">
        <w:rPr>
          <w:rFonts w:ascii="Times New Roman" w:hAnsi="Times New Roman" w:cs="Times New Roman"/>
          <w:sz w:val="24"/>
          <w:szCs w:val="24"/>
        </w:rPr>
        <w:t>SI-1.1</w:t>
      </w:r>
      <w:r w:rsidRPr="00B03266">
        <w:rPr>
          <w:rFonts w:ascii="Times New Roman" w:hAnsi="Times New Roman" w:cs="Times New Roman"/>
          <w:sz w:val="24"/>
          <w:szCs w:val="24"/>
        </w:rPr>
        <w:tab/>
        <w:t xml:space="preserve">The system shall </w:t>
      </w:r>
      <w:commentRangeStart w:id="95"/>
      <w:r w:rsidRPr="00B03266">
        <w:rPr>
          <w:rFonts w:ascii="Times New Roman" w:hAnsi="Times New Roman" w:cs="Times New Roman"/>
          <w:sz w:val="24"/>
          <w:szCs w:val="24"/>
        </w:rPr>
        <w:t xml:space="preserve">interact </w:t>
      </w:r>
      <w:commentRangeEnd w:id="95"/>
      <w:r w:rsidR="003B6772">
        <w:rPr>
          <w:rStyle w:val="CommentReference"/>
        </w:rPr>
        <w:commentReference w:id="95"/>
      </w:r>
      <w:r w:rsidRPr="00B03266">
        <w:rPr>
          <w:rFonts w:ascii="Times New Roman" w:hAnsi="Times New Roman" w:cs="Times New Roman"/>
          <w:sz w:val="24"/>
          <w:szCs w:val="24"/>
        </w:rPr>
        <w:t xml:space="preserve">with PostgreSQL RDBMS </w:t>
      </w:r>
      <w:r w:rsidR="008269AE">
        <w:rPr>
          <w:rFonts w:ascii="Times New Roman" w:hAnsi="Times New Roman" w:cs="Times New Roman"/>
          <w:sz w:val="24"/>
          <w:szCs w:val="24"/>
        </w:rPr>
        <w:t>for all data transactions.</w:t>
      </w:r>
    </w:p>
    <w:p w14:paraId="2468DDFB" w14:textId="505EA345" w:rsidR="00B03266" w:rsidRPr="00B03266" w:rsidRDefault="00B03266" w:rsidP="00B03266">
      <w:pPr>
        <w:pBdr>
          <w:top w:val="nil"/>
          <w:left w:val="nil"/>
          <w:bottom w:val="nil"/>
          <w:right w:val="nil"/>
          <w:between w:val="nil"/>
        </w:pBdr>
        <w:spacing w:after="0" w:line="480" w:lineRule="auto"/>
        <w:ind w:left="1440" w:hanging="1440"/>
        <w:contextualSpacing/>
        <w:rPr>
          <w:rFonts w:ascii="Times New Roman" w:hAnsi="Times New Roman" w:cs="Times New Roman"/>
          <w:sz w:val="24"/>
          <w:szCs w:val="24"/>
        </w:rPr>
      </w:pPr>
      <w:r w:rsidRPr="00B03266">
        <w:rPr>
          <w:rFonts w:ascii="Times New Roman" w:hAnsi="Times New Roman" w:cs="Times New Roman"/>
          <w:sz w:val="24"/>
          <w:szCs w:val="24"/>
        </w:rPr>
        <w:t>SI-2.1</w:t>
      </w:r>
      <w:r w:rsidRPr="00B03266">
        <w:rPr>
          <w:rFonts w:ascii="Times New Roman" w:hAnsi="Times New Roman" w:cs="Times New Roman"/>
          <w:sz w:val="24"/>
          <w:szCs w:val="24"/>
        </w:rPr>
        <w:tab/>
        <w:t>The system's server-side Java EE application shall interact with the system's cli</w:t>
      </w:r>
      <w:r w:rsidR="008269AE">
        <w:rPr>
          <w:rFonts w:ascii="Times New Roman" w:hAnsi="Times New Roman" w:cs="Times New Roman"/>
          <w:sz w:val="24"/>
          <w:szCs w:val="24"/>
        </w:rPr>
        <w:t>ent-side Angular web application</w:t>
      </w:r>
      <w:r w:rsidRPr="00B03266">
        <w:rPr>
          <w:rFonts w:ascii="Times New Roman" w:hAnsi="Times New Roman" w:cs="Times New Roman"/>
          <w:sz w:val="24"/>
          <w:szCs w:val="24"/>
        </w:rPr>
        <w:t>.</w:t>
      </w:r>
    </w:p>
    <w:p w14:paraId="66189C94" w14:textId="420B05F8" w:rsidR="00B03266" w:rsidRPr="00B03266" w:rsidRDefault="00B03266" w:rsidP="00B03266">
      <w:pPr>
        <w:pBdr>
          <w:top w:val="nil"/>
          <w:left w:val="nil"/>
          <w:bottom w:val="nil"/>
          <w:right w:val="nil"/>
          <w:between w:val="nil"/>
        </w:pBdr>
        <w:spacing w:after="0" w:line="480" w:lineRule="auto"/>
        <w:ind w:left="1440" w:hanging="1440"/>
        <w:contextualSpacing/>
        <w:rPr>
          <w:rFonts w:ascii="Times New Roman" w:hAnsi="Times New Roman" w:cs="Times New Roman"/>
          <w:sz w:val="24"/>
          <w:szCs w:val="24"/>
        </w:rPr>
      </w:pPr>
      <w:r w:rsidRPr="00B03266">
        <w:rPr>
          <w:rFonts w:ascii="Times New Roman" w:hAnsi="Times New Roman" w:cs="Times New Roman"/>
          <w:sz w:val="24"/>
          <w:szCs w:val="24"/>
        </w:rPr>
        <w:t>SI-3.1</w:t>
      </w:r>
      <w:r w:rsidRPr="00B03266">
        <w:rPr>
          <w:rFonts w:ascii="Times New Roman" w:hAnsi="Times New Roman" w:cs="Times New Roman"/>
          <w:sz w:val="24"/>
          <w:szCs w:val="24"/>
        </w:rPr>
        <w:tab/>
        <w:t xml:space="preserve">The system’s client-side Angular application shall interact with the system’s server-side Java EE </w:t>
      </w:r>
      <w:r w:rsidR="008269AE">
        <w:rPr>
          <w:rFonts w:ascii="Times New Roman" w:hAnsi="Times New Roman" w:cs="Times New Roman"/>
          <w:sz w:val="24"/>
          <w:szCs w:val="24"/>
        </w:rPr>
        <w:t>application</w:t>
      </w:r>
      <w:r w:rsidRPr="00B03266">
        <w:rPr>
          <w:rFonts w:ascii="Times New Roman" w:hAnsi="Times New Roman" w:cs="Times New Roman"/>
          <w:sz w:val="24"/>
          <w:szCs w:val="24"/>
        </w:rPr>
        <w:t>.</w:t>
      </w:r>
    </w:p>
    <w:p w14:paraId="593BD505" w14:textId="6587C602" w:rsidR="00B03266" w:rsidRPr="00B03266" w:rsidRDefault="00B03266" w:rsidP="00B03266">
      <w:pPr>
        <w:pBdr>
          <w:top w:val="nil"/>
          <w:left w:val="nil"/>
          <w:bottom w:val="nil"/>
          <w:right w:val="nil"/>
          <w:between w:val="nil"/>
        </w:pBdr>
        <w:spacing w:after="0" w:line="480" w:lineRule="auto"/>
        <w:ind w:left="1440" w:hanging="1440"/>
        <w:contextualSpacing/>
        <w:rPr>
          <w:rFonts w:ascii="Times New Roman" w:hAnsi="Times New Roman" w:cs="Times New Roman"/>
          <w:sz w:val="24"/>
          <w:szCs w:val="24"/>
        </w:rPr>
      </w:pPr>
      <w:r w:rsidRPr="00B03266">
        <w:rPr>
          <w:rFonts w:ascii="Times New Roman" w:hAnsi="Times New Roman" w:cs="Times New Roman"/>
          <w:sz w:val="24"/>
          <w:szCs w:val="24"/>
        </w:rPr>
        <w:t>SI-4.1</w:t>
      </w:r>
      <w:r w:rsidRPr="00B03266">
        <w:rPr>
          <w:rFonts w:ascii="Times New Roman" w:hAnsi="Times New Roman" w:cs="Times New Roman"/>
          <w:sz w:val="24"/>
          <w:szCs w:val="24"/>
        </w:rPr>
        <w:tab/>
        <w:t xml:space="preserve">The system’s client-side Angular application shall interact with the file storage system of the </w:t>
      </w:r>
      <w:r w:rsidR="00C65646" w:rsidRPr="00B03266">
        <w:rPr>
          <w:rFonts w:ascii="Times New Roman" w:hAnsi="Times New Roman" w:cs="Times New Roman"/>
          <w:sz w:val="24"/>
          <w:szCs w:val="24"/>
        </w:rPr>
        <w:t>user’s</w:t>
      </w:r>
      <w:r w:rsidRPr="00B03266">
        <w:rPr>
          <w:rFonts w:ascii="Times New Roman" w:hAnsi="Times New Roman" w:cs="Times New Roman"/>
          <w:sz w:val="24"/>
          <w:szCs w:val="24"/>
        </w:rPr>
        <w:t xml:space="preserve"> device</w:t>
      </w:r>
      <w:r w:rsidR="008269AE">
        <w:rPr>
          <w:rFonts w:ascii="Times New Roman" w:hAnsi="Times New Roman" w:cs="Times New Roman"/>
          <w:sz w:val="24"/>
          <w:szCs w:val="24"/>
        </w:rPr>
        <w:t>.</w:t>
      </w:r>
    </w:p>
    <w:p w14:paraId="6768194D" w14:textId="3D9B0332" w:rsidR="00B03266" w:rsidRPr="00B03266" w:rsidRDefault="00B03266" w:rsidP="008269AE">
      <w:pPr>
        <w:pBdr>
          <w:top w:val="nil"/>
          <w:left w:val="nil"/>
          <w:bottom w:val="nil"/>
          <w:right w:val="nil"/>
          <w:between w:val="nil"/>
        </w:pBdr>
        <w:tabs>
          <w:tab w:val="left" w:pos="1440"/>
          <w:tab w:val="left" w:pos="1530"/>
        </w:tabs>
        <w:spacing w:after="0" w:line="480" w:lineRule="auto"/>
        <w:ind w:left="1440" w:hanging="1440"/>
        <w:contextualSpacing/>
        <w:rPr>
          <w:rFonts w:ascii="Times New Roman" w:hAnsi="Times New Roman" w:cs="Times New Roman"/>
          <w:sz w:val="24"/>
          <w:szCs w:val="24"/>
        </w:rPr>
      </w:pPr>
      <w:r w:rsidRPr="00B03266">
        <w:rPr>
          <w:rFonts w:ascii="Times New Roman" w:hAnsi="Times New Roman" w:cs="Times New Roman"/>
          <w:sz w:val="24"/>
          <w:szCs w:val="24"/>
        </w:rPr>
        <w:t>SI-5.1</w:t>
      </w:r>
      <w:r w:rsidRPr="00B03266">
        <w:rPr>
          <w:rFonts w:ascii="Times New Roman" w:hAnsi="Times New Roman" w:cs="Times New Roman"/>
          <w:sz w:val="24"/>
          <w:szCs w:val="24"/>
        </w:rPr>
        <w:tab/>
        <w:t xml:space="preserve">The system’s server-side Java EE application shall interact with a Python script to </w:t>
      </w:r>
      <w:r w:rsidR="008269AE">
        <w:rPr>
          <w:rFonts w:ascii="Times New Roman" w:hAnsi="Times New Roman" w:cs="Times New Roman"/>
          <w:sz w:val="24"/>
          <w:szCs w:val="24"/>
        </w:rPr>
        <w:t>parse CSV data files.</w:t>
      </w:r>
    </w:p>
    <w:p w14:paraId="1F9F7BD0" w14:textId="4F594653" w:rsidR="00B03266" w:rsidRPr="00B03266" w:rsidRDefault="00B03266" w:rsidP="00B03266">
      <w:pPr>
        <w:pBdr>
          <w:top w:val="nil"/>
          <w:left w:val="nil"/>
          <w:bottom w:val="nil"/>
          <w:right w:val="nil"/>
          <w:between w:val="nil"/>
        </w:pBdr>
        <w:spacing w:after="0" w:line="480" w:lineRule="auto"/>
        <w:ind w:left="1440" w:hanging="1440"/>
        <w:contextualSpacing/>
        <w:rPr>
          <w:rFonts w:ascii="Times New Roman" w:hAnsi="Times New Roman" w:cs="Times New Roman"/>
          <w:sz w:val="24"/>
          <w:szCs w:val="24"/>
        </w:rPr>
      </w:pPr>
      <w:r w:rsidRPr="00B03266">
        <w:rPr>
          <w:rFonts w:ascii="Times New Roman" w:hAnsi="Times New Roman" w:cs="Times New Roman"/>
          <w:sz w:val="24"/>
          <w:szCs w:val="24"/>
        </w:rPr>
        <w:t>SI-6.1</w:t>
      </w:r>
      <w:r w:rsidRPr="00B03266">
        <w:rPr>
          <w:rFonts w:ascii="Times New Roman" w:hAnsi="Times New Roman" w:cs="Times New Roman"/>
          <w:sz w:val="24"/>
          <w:szCs w:val="24"/>
        </w:rPr>
        <w:tab/>
        <w:t xml:space="preserve">The system shall interact with a Chatbot Java web application </w:t>
      </w:r>
      <w:r w:rsidR="008269AE">
        <w:rPr>
          <w:rFonts w:ascii="Times New Roman" w:hAnsi="Times New Roman" w:cs="Times New Roman"/>
          <w:sz w:val="24"/>
          <w:szCs w:val="24"/>
        </w:rPr>
        <w:t>developed by UMGC City Team 2</w:t>
      </w:r>
      <w:r w:rsidRPr="00B03266">
        <w:rPr>
          <w:rFonts w:ascii="Times New Roman" w:hAnsi="Times New Roman" w:cs="Times New Roman"/>
          <w:sz w:val="24"/>
          <w:szCs w:val="24"/>
        </w:rPr>
        <w:t>.</w:t>
      </w:r>
    </w:p>
    <w:p w14:paraId="1CD18774" w14:textId="1E5D4AD6" w:rsidR="00DA3F50" w:rsidRDefault="00B03266" w:rsidP="00B03266">
      <w:pPr>
        <w:pBdr>
          <w:top w:val="nil"/>
          <w:left w:val="nil"/>
          <w:bottom w:val="nil"/>
          <w:right w:val="nil"/>
          <w:between w:val="nil"/>
        </w:pBdr>
        <w:spacing w:after="0" w:line="480" w:lineRule="auto"/>
        <w:ind w:left="1440" w:hanging="1440"/>
        <w:contextualSpacing/>
        <w:rPr>
          <w:rFonts w:ascii="Times New Roman" w:hAnsi="Times New Roman" w:cs="Times New Roman"/>
          <w:sz w:val="24"/>
          <w:szCs w:val="24"/>
        </w:rPr>
      </w:pPr>
      <w:r w:rsidRPr="00B03266">
        <w:rPr>
          <w:rFonts w:ascii="Times New Roman" w:hAnsi="Times New Roman" w:cs="Times New Roman"/>
          <w:sz w:val="24"/>
          <w:szCs w:val="24"/>
        </w:rPr>
        <w:t>SI-7.1</w:t>
      </w:r>
      <w:r w:rsidRPr="00B03266">
        <w:rPr>
          <w:rFonts w:ascii="Times New Roman" w:hAnsi="Times New Roman" w:cs="Times New Roman"/>
          <w:sz w:val="24"/>
          <w:szCs w:val="24"/>
        </w:rPr>
        <w:tab/>
        <w:t xml:space="preserve">The system shall </w:t>
      </w:r>
      <w:r w:rsidR="008269AE">
        <w:rPr>
          <w:rFonts w:ascii="Times New Roman" w:hAnsi="Times New Roman" w:cs="Times New Roman"/>
          <w:sz w:val="24"/>
          <w:szCs w:val="24"/>
        </w:rPr>
        <w:t>be able to build, deploy and maintain a relational database to store city information</w:t>
      </w:r>
      <w:r w:rsidRPr="00B03266">
        <w:rPr>
          <w:rFonts w:ascii="Times New Roman" w:hAnsi="Times New Roman" w:cs="Times New Roman"/>
          <w:sz w:val="24"/>
          <w:szCs w:val="24"/>
        </w:rPr>
        <w:t>.</w:t>
      </w:r>
    </w:p>
    <w:bookmarkEnd w:id="91"/>
    <w:p w14:paraId="53429FAF" w14:textId="0147D9D4" w:rsidR="000D4798" w:rsidRDefault="00824318" w:rsidP="00C479D8">
      <w:pPr>
        <w:pStyle w:val="Heading3"/>
      </w:pPr>
      <w:r>
        <w:lastRenderedPageBreak/>
        <w:t>3.1.3</w:t>
      </w:r>
      <w:r>
        <w:tab/>
      </w:r>
      <w:r w:rsidR="000D4798" w:rsidRPr="00774598">
        <w:t>Operating Environment</w:t>
      </w:r>
    </w:p>
    <w:p w14:paraId="0005F454" w14:textId="338FBC5C" w:rsidR="008269AE" w:rsidRPr="00B03266" w:rsidRDefault="008269AE" w:rsidP="008269AE">
      <w:pPr>
        <w:pBdr>
          <w:top w:val="nil"/>
          <w:left w:val="nil"/>
          <w:bottom w:val="nil"/>
          <w:right w:val="nil"/>
          <w:between w:val="nil"/>
        </w:pBdr>
        <w:tabs>
          <w:tab w:val="left" w:pos="1440"/>
          <w:tab w:val="left" w:pos="1530"/>
        </w:tabs>
        <w:spacing w:after="0" w:line="480" w:lineRule="auto"/>
        <w:ind w:left="1440" w:hanging="1440"/>
        <w:contextualSpacing/>
        <w:rPr>
          <w:rFonts w:ascii="Times New Roman" w:hAnsi="Times New Roman" w:cs="Times New Roman"/>
          <w:sz w:val="24"/>
          <w:szCs w:val="24"/>
        </w:rPr>
      </w:pPr>
      <w:r>
        <w:rPr>
          <w:rFonts w:ascii="Times New Roman" w:hAnsi="Times New Roman" w:cs="Times New Roman"/>
          <w:sz w:val="24"/>
          <w:szCs w:val="24"/>
        </w:rPr>
        <w:t>OE</w:t>
      </w:r>
      <w:r w:rsidRPr="00B03266">
        <w:rPr>
          <w:rFonts w:ascii="Times New Roman" w:hAnsi="Times New Roman" w:cs="Times New Roman"/>
          <w:sz w:val="24"/>
          <w:szCs w:val="24"/>
        </w:rPr>
        <w:t>-</w:t>
      </w:r>
      <w:r>
        <w:rPr>
          <w:rFonts w:ascii="Times New Roman" w:hAnsi="Times New Roman" w:cs="Times New Roman"/>
          <w:sz w:val="24"/>
          <w:szCs w:val="24"/>
        </w:rPr>
        <w:t>1</w:t>
      </w:r>
      <w:r w:rsidRPr="00B03266">
        <w:rPr>
          <w:rFonts w:ascii="Times New Roman" w:hAnsi="Times New Roman" w:cs="Times New Roman"/>
          <w:sz w:val="24"/>
          <w:szCs w:val="24"/>
        </w:rPr>
        <w:t>.1</w:t>
      </w:r>
      <w:r w:rsidRPr="00B03266">
        <w:rPr>
          <w:rFonts w:ascii="Times New Roman" w:hAnsi="Times New Roman" w:cs="Times New Roman"/>
          <w:sz w:val="24"/>
          <w:szCs w:val="24"/>
        </w:rPr>
        <w:tab/>
      </w:r>
      <w:r>
        <w:rPr>
          <w:rFonts w:ascii="Times New Roman" w:hAnsi="Times New Roman" w:cs="Times New Roman"/>
          <w:sz w:val="24"/>
          <w:szCs w:val="24"/>
        </w:rPr>
        <w:t xml:space="preserve">For increased accessibility, the application shall operate on a web server compatible with a common, modern browser.  </w:t>
      </w:r>
    </w:p>
    <w:p w14:paraId="7F7AEA77" w14:textId="1028939F" w:rsidR="008269AE" w:rsidRPr="00B03266" w:rsidRDefault="008269AE" w:rsidP="008269AE">
      <w:pPr>
        <w:pBdr>
          <w:top w:val="nil"/>
          <w:left w:val="nil"/>
          <w:bottom w:val="nil"/>
          <w:right w:val="nil"/>
          <w:between w:val="nil"/>
        </w:pBdr>
        <w:spacing w:after="0" w:line="480" w:lineRule="auto"/>
        <w:ind w:left="1440" w:hanging="1440"/>
        <w:contextualSpacing/>
        <w:rPr>
          <w:rFonts w:ascii="Times New Roman" w:hAnsi="Times New Roman" w:cs="Times New Roman"/>
          <w:sz w:val="24"/>
          <w:szCs w:val="24"/>
        </w:rPr>
      </w:pPr>
      <w:r>
        <w:rPr>
          <w:rFonts w:ascii="Times New Roman" w:hAnsi="Times New Roman" w:cs="Times New Roman"/>
          <w:sz w:val="24"/>
          <w:szCs w:val="24"/>
        </w:rPr>
        <w:t>OE-2</w:t>
      </w:r>
      <w:r w:rsidRPr="00B03266">
        <w:rPr>
          <w:rFonts w:ascii="Times New Roman" w:hAnsi="Times New Roman" w:cs="Times New Roman"/>
          <w:sz w:val="24"/>
          <w:szCs w:val="24"/>
        </w:rPr>
        <w:t>.1</w:t>
      </w:r>
      <w:r w:rsidRPr="00B03266">
        <w:rPr>
          <w:rFonts w:ascii="Times New Roman" w:hAnsi="Times New Roman" w:cs="Times New Roman"/>
          <w:sz w:val="24"/>
          <w:szCs w:val="24"/>
        </w:rPr>
        <w:tab/>
      </w:r>
      <w:r w:rsidR="00DF06A3">
        <w:rPr>
          <w:rFonts w:ascii="Times New Roman" w:hAnsi="Times New Roman" w:cs="Times New Roman"/>
          <w:sz w:val="24"/>
          <w:szCs w:val="24"/>
        </w:rPr>
        <w:t xml:space="preserve">The application shall authenticate users using a secure validation process and </w:t>
      </w:r>
      <w:r w:rsidR="00DF06A3" w:rsidRPr="008269AE">
        <w:rPr>
          <w:rFonts w:ascii="Times New Roman" w:hAnsi="Times New Roman" w:cs="Times New Roman"/>
          <w:sz w:val="24"/>
          <w:szCs w:val="24"/>
        </w:rPr>
        <w:t>Hypertext Transfer Protocol Secure (HTTPS)</w:t>
      </w:r>
      <w:r w:rsidR="00DF06A3">
        <w:rPr>
          <w:rFonts w:ascii="Times New Roman" w:hAnsi="Times New Roman" w:cs="Times New Roman"/>
          <w:sz w:val="24"/>
          <w:szCs w:val="24"/>
        </w:rPr>
        <w:t xml:space="preserve"> requests.  </w:t>
      </w:r>
    </w:p>
    <w:p w14:paraId="2981E107" w14:textId="0FFE8EB9" w:rsidR="008269AE" w:rsidRDefault="008269AE" w:rsidP="008269AE">
      <w:pPr>
        <w:pBdr>
          <w:top w:val="nil"/>
          <w:left w:val="nil"/>
          <w:bottom w:val="nil"/>
          <w:right w:val="nil"/>
          <w:between w:val="nil"/>
        </w:pBdr>
        <w:spacing w:after="0" w:line="480" w:lineRule="auto"/>
        <w:ind w:left="1440" w:hanging="1440"/>
        <w:contextualSpacing/>
        <w:rPr>
          <w:rFonts w:ascii="Times New Roman" w:hAnsi="Times New Roman" w:cs="Times New Roman"/>
          <w:sz w:val="24"/>
          <w:szCs w:val="24"/>
        </w:rPr>
      </w:pPr>
      <w:r>
        <w:rPr>
          <w:rFonts w:ascii="Times New Roman" w:hAnsi="Times New Roman" w:cs="Times New Roman"/>
          <w:sz w:val="24"/>
          <w:szCs w:val="24"/>
        </w:rPr>
        <w:t>OE-3</w:t>
      </w:r>
      <w:r w:rsidRPr="00B03266">
        <w:rPr>
          <w:rFonts w:ascii="Times New Roman" w:hAnsi="Times New Roman" w:cs="Times New Roman"/>
          <w:sz w:val="24"/>
          <w:szCs w:val="24"/>
        </w:rPr>
        <w:t>.1</w:t>
      </w:r>
      <w:r w:rsidRPr="00B03266">
        <w:rPr>
          <w:rFonts w:ascii="Times New Roman" w:hAnsi="Times New Roman" w:cs="Times New Roman"/>
          <w:sz w:val="24"/>
          <w:szCs w:val="24"/>
        </w:rPr>
        <w:tab/>
        <w:t xml:space="preserve">The system shall </w:t>
      </w:r>
      <w:r>
        <w:rPr>
          <w:rFonts w:ascii="Times New Roman" w:hAnsi="Times New Roman" w:cs="Times New Roman"/>
          <w:sz w:val="24"/>
          <w:szCs w:val="24"/>
        </w:rPr>
        <w:t>be able to build, deploy and maintain a relational database to store city information</w:t>
      </w:r>
      <w:r w:rsidRPr="00B03266">
        <w:rPr>
          <w:rFonts w:ascii="Times New Roman" w:hAnsi="Times New Roman" w:cs="Times New Roman"/>
          <w:sz w:val="24"/>
          <w:szCs w:val="24"/>
        </w:rPr>
        <w:t>.</w:t>
      </w:r>
    </w:p>
    <w:p w14:paraId="6C473388" w14:textId="1E1C741D" w:rsidR="00537170" w:rsidRDefault="00630520" w:rsidP="00630520">
      <w:pPr>
        <w:pStyle w:val="Heading2"/>
      </w:pPr>
      <w:bookmarkStart w:id="96" w:name="_Toc35439586"/>
      <w:r>
        <w:t>3.2</w:t>
      </w:r>
      <w:r>
        <w:tab/>
      </w:r>
      <w:r w:rsidR="004E3F29" w:rsidRPr="002041DA">
        <w:t>System</w:t>
      </w:r>
      <w:r w:rsidR="004E3F29" w:rsidRPr="004E3F29">
        <w:t xml:space="preserve"> Features/Modules</w:t>
      </w:r>
      <w:bookmarkEnd w:id="96"/>
    </w:p>
    <w:p w14:paraId="069FAA0E" w14:textId="6FCC104E" w:rsidR="006A622A" w:rsidRPr="006A622A" w:rsidRDefault="006A622A" w:rsidP="006A622A">
      <w:pPr>
        <w:pBdr>
          <w:top w:val="nil"/>
          <w:left w:val="nil"/>
          <w:bottom w:val="nil"/>
          <w:right w:val="nil"/>
          <w:between w:val="nil"/>
        </w:pBdr>
        <w:spacing w:after="0" w:line="480" w:lineRule="auto"/>
        <w:contextualSpacing/>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following subsections provide an in-depth view of the system features.  Each subsection focuses on a specific feature and presents a series of applicable stimulus/response pairs and functional requirements.</w:t>
      </w:r>
    </w:p>
    <w:p w14:paraId="2BECFB21" w14:textId="79F972D7" w:rsidR="00534D3F" w:rsidRDefault="006A6C59" w:rsidP="00C479D8">
      <w:pPr>
        <w:pStyle w:val="Heading3"/>
      </w:pPr>
      <w:bookmarkStart w:id="97" w:name="_3.2.1__"/>
      <w:bookmarkEnd w:id="97"/>
      <w:r>
        <w:t xml:space="preserve">3.2.1   </w:t>
      </w:r>
      <w:r w:rsidR="004E3F29" w:rsidRPr="004E3F29">
        <w:t xml:space="preserve">Database </w:t>
      </w:r>
      <w:r w:rsidR="004E3F29" w:rsidRPr="003433C7">
        <w:t>Application</w:t>
      </w:r>
      <w:r w:rsidR="004E3F29" w:rsidRPr="004E3F29">
        <w:t xml:space="preserve"> for City Officials</w:t>
      </w:r>
    </w:p>
    <w:p w14:paraId="35CB9F30" w14:textId="684D3923" w:rsidR="00C65646" w:rsidRPr="00C65646" w:rsidRDefault="00C65646" w:rsidP="00630520">
      <w:pPr>
        <w:spacing w:after="0" w:line="480" w:lineRule="auto"/>
        <w:rPr>
          <w:rFonts w:ascii="Times New Roman" w:eastAsia="Times New Roman" w:hAnsi="Times New Roman" w:cs="Times New Roman"/>
          <w:sz w:val="24"/>
          <w:szCs w:val="24"/>
        </w:rPr>
      </w:pPr>
      <w:r w:rsidRPr="00C65646">
        <w:rPr>
          <w:rFonts w:ascii="Times New Roman" w:eastAsia="Times New Roman" w:hAnsi="Times New Roman" w:cs="Times New Roman"/>
          <w:sz w:val="24"/>
          <w:szCs w:val="24"/>
        </w:rPr>
        <w:t xml:space="preserve">This is a database application with a generic system design approach that is free and open to use for all city officials.  </w:t>
      </w:r>
    </w:p>
    <w:p w14:paraId="7C69ECA1" w14:textId="77777777" w:rsidR="00857209" w:rsidRPr="00857209" w:rsidRDefault="00857209" w:rsidP="00E217CC">
      <w:pPr>
        <w:pStyle w:val="ListParagraph"/>
        <w:keepNext/>
        <w:numPr>
          <w:ilvl w:val="0"/>
          <w:numId w:val="11"/>
        </w:numPr>
        <w:pBdr>
          <w:top w:val="nil"/>
          <w:left w:val="nil"/>
          <w:bottom w:val="nil"/>
          <w:right w:val="nil"/>
          <w:between w:val="nil"/>
        </w:pBdr>
        <w:tabs>
          <w:tab w:val="left" w:pos="360"/>
          <w:tab w:val="left" w:pos="810"/>
          <w:tab w:val="left" w:pos="900"/>
          <w:tab w:val="left" w:pos="1350"/>
        </w:tabs>
        <w:spacing w:after="0" w:line="480" w:lineRule="auto"/>
        <w:outlineLvl w:val="2"/>
        <w:rPr>
          <w:rFonts w:ascii="Times New Roman" w:eastAsia="Times New Roman" w:hAnsi="Times New Roman" w:cs="Times New Roman"/>
          <w:b/>
          <w:vanish/>
          <w:color w:val="000000"/>
          <w:sz w:val="28"/>
          <w:szCs w:val="28"/>
        </w:rPr>
      </w:pPr>
    </w:p>
    <w:p w14:paraId="72C9ED06" w14:textId="77777777" w:rsidR="00857209" w:rsidRPr="00857209" w:rsidRDefault="00857209" w:rsidP="00E217CC">
      <w:pPr>
        <w:pStyle w:val="ListParagraph"/>
        <w:keepNext/>
        <w:numPr>
          <w:ilvl w:val="0"/>
          <w:numId w:val="11"/>
        </w:numPr>
        <w:pBdr>
          <w:top w:val="nil"/>
          <w:left w:val="nil"/>
          <w:bottom w:val="nil"/>
          <w:right w:val="nil"/>
          <w:between w:val="nil"/>
        </w:pBdr>
        <w:tabs>
          <w:tab w:val="left" w:pos="360"/>
          <w:tab w:val="left" w:pos="810"/>
          <w:tab w:val="left" w:pos="900"/>
          <w:tab w:val="left" w:pos="1350"/>
        </w:tabs>
        <w:spacing w:after="0" w:line="480" w:lineRule="auto"/>
        <w:outlineLvl w:val="2"/>
        <w:rPr>
          <w:rFonts w:ascii="Times New Roman" w:eastAsia="Times New Roman" w:hAnsi="Times New Roman" w:cs="Times New Roman"/>
          <w:b/>
          <w:vanish/>
          <w:color w:val="000000"/>
          <w:sz w:val="28"/>
          <w:szCs w:val="28"/>
        </w:rPr>
      </w:pPr>
    </w:p>
    <w:p w14:paraId="0718010B" w14:textId="77777777" w:rsidR="00857209" w:rsidRPr="00857209" w:rsidRDefault="00857209" w:rsidP="00E217CC">
      <w:pPr>
        <w:pStyle w:val="ListParagraph"/>
        <w:keepNext/>
        <w:numPr>
          <w:ilvl w:val="0"/>
          <w:numId w:val="11"/>
        </w:numPr>
        <w:pBdr>
          <w:top w:val="nil"/>
          <w:left w:val="nil"/>
          <w:bottom w:val="nil"/>
          <w:right w:val="nil"/>
          <w:between w:val="nil"/>
        </w:pBdr>
        <w:tabs>
          <w:tab w:val="left" w:pos="360"/>
          <w:tab w:val="left" w:pos="810"/>
          <w:tab w:val="left" w:pos="900"/>
          <w:tab w:val="left" w:pos="1350"/>
        </w:tabs>
        <w:spacing w:after="0" w:line="480" w:lineRule="auto"/>
        <w:outlineLvl w:val="2"/>
        <w:rPr>
          <w:rFonts w:ascii="Times New Roman" w:eastAsia="Times New Roman" w:hAnsi="Times New Roman" w:cs="Times New Roman"/>
          <w:b/>
          <w:vanish/>
          <w:color w:val="000000"/>
          <w:sz w:val="28"/>
          <w:szCs w:val="28"/>
        </w:rPr>
      </w:pPr>
    </w:p>
    <w:p w14:paraId="1BDE9D96" w14:textId="77777777" w:rsidR="00857209" w:rsidRPr="00857209" w:rsidRDefault="00857209" w:rsidP="00E217CC">
      <w:pPr>
        <w:pStyle w:val="ListParagraph"/>
        <w:keepNext/>
        <w:numPr>
          <w:ilvl w:val="0"/>
          <w:numId w:val="11"/>
        </w:numPr>
        <w:pBdr>
          <w:top w:val="nil"/>
          <w:left w:val="nil"/>
          <w:bottom w:val="nil"/>
          <w:right w:val="nil"/>
          <w:between w:val="nil"/>
        </w:pBdr>
        <w:tabs>
          <w:tab w:val="left" w:pos="360"/>
          <w:tab w:val="left" w:pos="810"/>
          <w:tab w:val="left" w:pos="900"/>
          <w:tab w:val="left" w:pos="1350"/>
        </w:tabs>
        <w:spacing w:after="0" w:line="480" w:lineRule="auto"/>
        <w:outlineLvl w:val="2"/>
        <w:rPr>
          <w:rFonts w:ascii="Times New Roman" w:eastAsia="Times New Roman" w:hAnsi="Times New Roman" w:cs="Times New Roman"/>
          <w:b/>
          <w:vanish/>
          <w:color w:val="000000"/>
          <w:sz w:val="28"/>
          <w:szCs w:val="28"/>
        </w:rPr>
      </w:pPr>
    </w:p>
    <w:p w14:paraId="104AE365" w14:textId="77777777" w:rsidR="00857209" w:rsidRPr="00857209" w:rsidRDefault="00857209" w:rsidP="00E217CC">
      <w:pPr>
        <w:pStyle w:val="ListParagraph"/>
        <w:keepNext/>
        <w:numPr>
          <w:ilvl w:val="1"/>
          <w:numId w:val="11"/>
        </w:numPr>
        <w:pBdr>
          <w:top w:val="nil"/>
          <w:left w:val="nil"/>
          <w:bottom w:val="nil"/>
          <w:right w:val="nil"/>
          <w:between w:val="nil"/>
        </w:pBdr>
        <w:tabs>
          <w:tab w:val="left" w:pos="360"/>
          <w:tab w:val="left" w:pos="810"/>
          <w:tab w:val="left" w:pos="900"/>
          <w:tab w:val="left" w:pos="1350"/>
        </w:tabs>
        <w:spacing w:after="0" w:line="480" w:lineRule="auto"/>
        <w:outlineLvl w:val="2"/>
        <w:rPr>
          <w:rFonts w:ascii="Times New Roman" w:eastAsia="Times New Roman" w:hAnsi="Times New Roman" w:cs="Times New Roman"/>
          <w:b/>
          <w:vanish/>
          <w:color w:val="000000"/>
          <w:sz w:val="28"/>
          <w:szCs w:val="28"/>
        </w:rPr>
      </w:pPr>
    </w:p>
    <w:p w14:paraId="07CECD53" w14:textId="45BF618A" w:rsidR="00537170" w:rsidRPr="00AA6358" w:rsidRDefault="00630520" w:rsidP="00C479D8">
      <w:pPr>
        <w:pStyle w:val="Heading3"/>
      </w:pPr>
      <w:r w:rsidRPr="00AA6358">
        <w:t xml:space="preserve">3.2.1.1    </w:t>
      </w:r>
      <w:r w:rsidR="004E3F29" w:rsidRPr="00AA6358">
        <w:t>Description and Priority</w:t>
      </w:r>
    </w:p>
    <w:p w14:paraId="23A78C13" w14:textId="408DFEB2" w:rsidR="00537170" w:rsidRPr="004E3F29" w:rsidRDefault="004E3F29" w:rsidP="00630520">
      <w:pPr>
        <w:pBdr>
          <w:top w:val="nil"/>
          <w:left w:val="nil"/>
          <w:bottom w:val="nil"/>
          <w:right w:val="nil"/>
          <w:between w:val="nil"/>
        </w:pBdr>
        <w:tabs>
          <w:tab w:val="left" w:pos="0"/>
        </w:tabs>
        <w:spacing w:after="0" w:line="480" w:lineRule="auto"/>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 xml:space="preserve">The goal is to create a web page </w:t>
      </w:r>
      <w:r w:rsidR="007B087C">
        <w:rPr>
          <w:rFonts w:ascii="Times New Roman" w:eastAsia="Times New Roman" w:hAnsi="Times New Roman" w:cs="Times New Roman"/>
          <w:sz w:val="24"/>
          <w:szCs w:val="24"/>
        </w:rPr>
        <w:t>with tailored information for</w:t>
      </w:r>
      <w:r w:rsidRPr="004E3F29">
        <w:rPr>
          <w:rFonts w:ascii="Times New Roman" w:eastAsia="Times New Roman" w:hAnsi="Times New Roman" w:cs="Times New Roman"/>
          <w:sz w:val="24"/>
          <w:szCs w:val="24"/>
        </w:rPr>
        <w:t xml:space="preserve"> </w:t>
      </w:r>
      <w:r w:rsidR="007B087C">
        <w:rPr>
          <w:rFonts w:ascii="Times New Roman" w:eastAsia="Times New Roman" w:hAnsi="Times New Roman" w:cs="Times New Roman"/>
          <w:sz w:val="24"/>
          <w:szCs w:val="24"/>
        </w:rPr>
        <w:t>the most frequent</w:t>
      </w:r>
      <w:r w:rsidRPr="004E3F29">
        <w:rPr>
          <w:rFonts w:ascii="Times New Roman" w:eastAsia="Times New Roman" w:hAnsi="Times New Roman" w:cs="Times New Roman"/>
          <w:sz w:val="24"/>
          <w:szCs w:val="24"/>
        </w:rPr>
        <w:t xml:space="preserve"> land use</w:t>
      </w:r>
      <w:r w:rsidR="007B087C">
        <w:rPr>
          <w:rFonts w:ascii="Times New Roman" w:eastAsia="Times New Roman" w:hAnsi="Times New Roman" w:cs="Times New Roman"/>
          <w:sz w:val="24"/>
          <w:szCs w:val="24"/>
        </w:rPr>
        <w:t xml:space="preserve"> inquiries</w:t>
      </w:r>
      <w:r w:rsidRPr="004E3F29">
        <w:rPr>
          <w:rFonts w:ascii="Times New Roman" w:eastAsia="Times New Roman" w:hAnsi="Times New Roman" w:cs="Times New Roman"/>
          <w:sz w:val="24"/>
          <w:szCs w:val="24"/>
        </w:rPr>
        <w:t xml:space="preserve">.  The application shall work as a city admin portal, serving as a one-stop shop for city officials to help them create custom project use cases in order to improve the usability of their existing city websites.  The use cases can be tailored to a wide range of audiences and thus shall be effective in enhancing the overall user experience. The resulting web page shall have all applicable city definitions, regulations, ordinances, permit requirements, </w:t>
      </w:r>
      <w:r w:rsidR="002465F9">
        <w:rPr>
          <w:rFonts w:ascii="Times New Roman" w:eastAsia="Times New Roman" w:hAnsi="Times New Roman" w:cs="Times New Roman"/>
          <w:sz w:val="24"/>
          <w:szCs w:val="24"/>
        </w:rPr>
        <w:t xml:space="preserve">and </w:t>
      </w:r>
      <w:r w:rsidRPr="004E3F29">
        <w:rPr>
          <w:rFonts w:ascii="Times New Roman" w:eastAsia="Times New Roman" w:hAnsi="Times New Roman" w:cs="Times New Roman"/>
          <w:sz w:val="24"/>
          <w:szCs w:val="24"/>
        </w:rPr>
        <w:t>applications.  Priority = High.</w:t>
      </w:r>
    </w:p>
    <w:p w14:paraId="411FAF08" w14:textId="77777777" w:rsidR="002041DA" w:rsidRPr="002041DA" w:rsidRDefault="002041DA" w:rsidP="002041DA">
      <w:pPr>
        <w:pStyle w:val="ListParagraph"/>
        <w:keepNext/>
        <w:numPr>
          <w:ilvl w:val="2"/>
          <w:numId w:val="1"/>
        </w:numPr>
        <w:pBdr>
          <w:top w:val="nil"/>
          <w:left w:val="nil"/>
          <w:bottom w:val="nil"/>
          <w:right w:val="nil"/>
          <w:between w:val="nil"/>
        </w:pBdr>
        <w:spacing w:after="0" w:line="480" w:lineRule="auto"/>
        <w:outlineLvl w:val="2"/>
        <w:rPr>
          <w:rFonts w:ascii="Times New Roman" w:eastAsia="Times New Roman" w:hAnsi="Times New Roman" w:cs="Times New Roman"/>
          <w:b/>
          <w:vanish/>
          <w:color w:val="000000"/>
          <w:sz w:val="28"/>
          <w:szCs w:val="28"/>
        </w:rPr>
      </w:pPr>
      <w:bookmarkStart w:id="98" w:name="_Toc34915989"/>
      <w:bookmarkEnd w:id="98"/>
    </w:p>
    <w:p w14:paraId="64D916C5" w14:textId="04028A3E" w:rsidR="00537170" w:rsidRPr="002041DA" w:rsidRDefault="00AA6358" w:rsidP="00C479D8">
      <w:pPr>
        <w:pStyle w:val="Heading3"/>
      </w:pPr>
      <w:r>
        <w:t>3.2.1.2    S</w:t>
      </w:r>
      <w:r w:rsidR="004E3F29" w:rsidRPr="002041DA">
        <w:t>timulus/Response Sequences</w:t>
      </w:r>
    </w:p>
    <w:p w14:paraId="774B6126" w14:textId="59E8A95C"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user enters the URL of https://www.umgccity.com into a web browser.</w:t>
      </w:r>
    </w:p>
    <w:p w14:paraId="21DAE9FD" w14:textId="22F7A80D"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user is presented with the home page of the web application, UMGC City </w:t>
      </w:r>
      <w:r w:rsidR="004E3F29" w:rsidRPr="004E3F29">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ab/>
        <w:t>Admin Portal.</w:t>
      </w:r>
    </w:p>
    <w:p w14:paraId="0D3EF8C6" w14:textId="6DE1C1E2"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A user clicks on the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Sign-In</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button.</w:t>
      </w:r>
    </w:p>
    <w:p w14:paraId="43DA790E" w14:textId="4331A1E9"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system brings the user to the sign-in page, asking the user to input email </w:t>
      </w:r>
      <w:r w:rsidR="004E3F29" w:rsidRPr="004E3F29">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ab/>
        <w:t xml:space="preserve">address and password to sign in before granting access to all features of the </w:t>
      </w:r>
      <w:r w:rsidR="004E3F29" w:rsidRPr="004E3F29">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ab/>
        <w:t>application.</w:t>
      </w:r>
    </w:p>
    <w:p w14:paraId="7F292F1F" w14:textId="4844E91E"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user clicks on the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Sign-Up</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button.</w:t>
      </w:r>
    </w:p>
    <w:p w14:paraId="6A01B517" w14:textId="1699ECE7"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system brings the user to the sign-up page, prompting the user to enter data </w:t>
      </w:r>
      <w:r w:rsidR="004E3F29" w:rsidRPr="004E3F29">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ab/>
        <w:t xml:space="preserve">into </w:t>
      </w:r>
      <w:r w:rsidR="007B087C" w:rsidRPr="004E3F29">
        <w:rPr>
          <w:rFonts w:ascii="Times New Roman" w:eastAsia="Times New Roman" w:hAnsi="Times New Roman" w:cs="Times New Roman"/>
          <w:sz w:val="24"/>
          <w:szCs w:val="24"/>
        </w:rPr>
        <w:t>all</w:t>
      </w:r>
      <w:r w:rsidR="004E3F29" w:rsidRPr="004E3F29">
        <w:rPr>
          <w:rFonts w:ascii="Times New Roman" w:eastAsia="Times New Roman" w:hAnsi="Times New Roman" w:cs="Times New Roman"/>
          <w:sz w:val="24"/>
          <w:szCs w:val="24"/>
        </w:rPr>
        <w:t xml:space="preserve"> the required fields before submission to create a new city admin </w:t>
      </w:r>
      <w:r w:rsidR="004E3F29" w:rsidRPr="004E3F29">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ab/>
        <w:t>account.</w:t>
      </w:r>
    </w:p>
    <w:p w14:paraId="67CC5FF8" w14:textId="0C634C56"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user clicks on the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Help</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button.</w:t>
      </w:r>
    </w:p>
    <w:p w14:paraId="268A8895" w14:textId="7AF2249F"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system brings the user to the help page that displays all the help options </w:t>
      </w:r>
      <w:r w:rsidR="004E3F29" w:rsidRPr="004E3F29">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ab/>
        <w:t xml:space="preserve">which are available to the user. </w:t>
      </w:r>
    </w:p>
    <w:p w14:paraId="2F950B1F" w14:textId="51BD4AFD"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system successfully authenticates the user sign-in.</w:t>
      </w:r>
    </w:p>
    <w:p w14:paraId="03D87ABC" w14:textId="18741672"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user is presented with the landing page of UMGC City Admin Portal. Once </w:t>
      </w:r>
      <w:r w:rsidR="004E3F29" w:rsidRPr="004E3F29">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ab/>
        <w:t xml:space="preserve">previously locked features are now available to the user.  These include, but not </w:t>
      </w:r>
      <w:r w:rsidR="004E3F29" w:rsidRPr="004E3F29">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ab/>
        <w:t xml:space="preserve">limited to, the ability to create a new use case, edit existing use cases, and upload </w:t>
      </w:r>
      <w:r w:rsidR="004E3F29" w:rsidRPr="004E3F29">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ab/>
        <w:t>a use case.</w:t>
      </w:r>
    </w:p>
    <w:p w14:paraId="64EE2435" w14:textId="1C458F0A"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user clicks on the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New Use Case</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button.</w:t>
      </w:r>
    </w:p>
    <w:p w14:paraId="1EEFE8FC" w14:textId="3632DB0A"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lastRenderedPageBreak/>
        <w:t>Response:</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system presents the user with the ability to create a new use case.  The user is </w:t>
      </w:r>
      <w:r w:rsidR="004E3F29" w:rsidRPr="004E3F29">
        <w:rPr>
          <w:rFonts w:ascii="Times New Roman" w:eastAsia="Times New Roman" w:hAnsi="Times New Roman" w:cs="Times New Roman"/>
          <w:sz w:val="24"/>
          <w:szCs w:val="24"/>
        </w:rPr>
        <w:tab/>
        <w:t xml:space="preserve">asked to fill in all the necessary information with an option to save the use case in </w:t>
      </w:r>
      <w:r w:rsidR="004E3F29" w:rsidRPr="004E3F29">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ab/>
        <w:t>the database.</w:t>
      </w:r>
    </w:p>
    <w:p w14:paraId="7F160848" w14:textId="7B854B9E"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user clicks on the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Existing Use Case</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button.</w:t>
      </w:r>
    </w:p>
    <w:p w14:paraId="0B48B1EA" w14:textId="0CA73879"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system presents the user with a list of all use cases associated with his/her </w:t>
      </w:r>
      <w:r w:rsidR="004E3F29" w:rsidRPr="004E3F29">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ab/>
        <w:t xml:space="preserve">account.  Here the user can select a use case from the list to continue working on </w:t>
      </w:r>
      <w:r w:rsidR="004E3F29" w:rsidRPr="004E3F29">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ab/>
        <w:t>that use case.</w:t>
      </w:r>
    </w:p>
    <w:p w14:paraId="2696E7A3" w14:textId="267E2CD5" w:rsidR="00537170" w:rsidRPr="004E3F29" w:rsidRDefault="005D4FAC" w:rsidP="00E853E5">
      <w:pPr>
        <w:tabs>
          <w:tab w:val="left" w:pos="1440"/>
        </w:tabs>
        <w:spacing w:after="240" w:line="480" w:lineRule="auto"/>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4E3F29" w:rsidRPr="004E3F29">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ab/>
        <w:t xml:space="preserve">The user clicks on the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Upload Use Case</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button.</w:t>
      </w:r>
    </w:p>
    <w:p w14:paraId="06412013" w14:textId="343E70BF" w:rsidR="00537170" w:rsidRPr="004E3F29" w:rsidRDefault="005D4FAC" w:rsidP="00E853E5">
      <w:pPr>
        <w:tabs>
          <w:tab w:val="left" w:pos="1440"/>
        </w:tabs>
        <w:spacing w:before="240" w:after="240" w:line="480" w:lineRule="auto"/>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4E3F29" w:rsidRPr="004E3F29">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ab/>
        <w:t xml:space="preserve">The user is brought to a page where he/she can upload use cases using external </w:t>
      </w:r>
      <w:r w:rsidR="004E3F29" w:rsidRPr="004E3F29">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ab/>
        <w:t>files that follow specific formats and standards.</w:t>
      </w:r>
    </w:p>
    <w:p w14:paraId="0B7833CD" w14:textId="400EEAF7"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4E3F29" w:rsidRPr="004E3F29">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ab/>
        <w:t xml:space="preserve">The user clicks on the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Edit</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button.</w:t>
      </w:r>
    </w:p>
    <w:p w14:paraId="1D67EA1C" w14:textId="4F6AC0E3"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4E3F29" w:rsidRPr="004E3F29">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ab/>
        <w:t xml:space="preserve">The system brings the user to a page where he/she can edit the previously saved </w:t>
      </w:r>
      <w:r w:rsidR="004E3F29" w:rsidRPr="004E3F29">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ab/>
        <w:t>data of the selected use case.</w:t>
      </w:r>
    </w:p>
    <w:p w14:paraId="58A7E591" w14:textId="6F404AAF"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4E3F29" w:rsidRPr="004E3F29">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ab/>
        <w:t xml:space="preserve">The user clicks on the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Delete</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button.</w:t>
      </w:r>
    </w:p>
    <w:p w14:paraId="3C1EDA6C" w14:textId="5C55F47A"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4E3F29" w:rsidRPr="004E3F29">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ab/>
        <w:t xml:space="preserve">The system prompts the user to confirm the deletion of the selected use case.  </w:t>
      </w:r>
      <w:r w:rsidR="004E3F29" w:rsidRPr="004E3F29">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ab/>
        <w:t xml:space="preserve">Once confirmed, that use case is deleted, and the list of all use cases is updated to </w:t>
      </w:r>
      <w:r w:rsidR="004E3F29" w:rsidRPr="004E3F29">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ab/>
        <w:t>reflect the change.</w:t>
      </w:r>
    </w:p>
    <w:p w14:paraId="62097D02" w14:textId="486CFCD9" w:rsidR="00537170" w:rsidRPr="004E3F29" w:rsidRDefault="005D4FAC" w:rsidP="00E853E5">
      <w:pP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4E3F29" w:rsidRPr="004E3F29">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ab/>
        <w:t xml:space="preserve">The user clicks on the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Browse</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button.</w:t>
      </w:r>
    </w:p>
    <w:p w14:paraId="210D9FC1" w14:textId="197891BE" w:rsidR="00537170" w:rsidRPr="004E3F29" w:rsidRDefault="005D4FAC" w:rsidP="00E853E5">
      <w:pP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4E3F29" w:rsidRPr="004E3F29">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ab/>
        <w:t xml:space="preserve">The system opens a separate Windows frame, prompting the user to locate an </w:t>
      </w:r>
      <w:r w:rsidR="004E3F29" w:rsidRPr="004E3F29">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ab/>
        <w:t>external file within the computer directory to be uploaded.</w:t>
      </w:r>
    </w:p>
    <w:p w14:paraId="4A10AB1B" w14:textId="5F07196B" w:rsidR="00537170" w:rsidRPr="004E3F29" w:rsidRDefault="005D4FAC" w:rsidP="00E853E5">
      <w:pP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4E3F29" w:rsidRPr="004E3F29">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ab/>
        <w:t xml:space="preserve">The user clicks on the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Upload</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button.</w:t>
      </w:r>
    </w:p>
    <w:p w14:paraId="7C80FD3A" w14:textId="4BC34216" w:rsidR="00537170" w:rsidRPr="004E3F29" w:rsidRDefault="005D4FAC" w:rsidP="00E853E5">
      <w:pP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lastRenderedPageBreak/>
        <w:t>Response:</w:t>
      </w:r>
      <w:r w:rsidR="004E3F29" w:rsidRPr="004E3F29">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ab/>
        <w:t xml:space="preserve">The system shall process the user request to upload the selected file. Here the use </w:t>
      </w:r>
      <w:r w:rsidR="004E3F29" w:rsidRPr="004E3F29">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ab/>
        <w:t xml:space="preserve">cases will be automatically populated and added to the use account if the file </w:t>
      </w:r>
      <w:r w:rsidR="004E3F29" w:rsidRPr="004E3F29">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ab/>
        <w:t>passes the requirement formats and standards.</w:t>
      </w:r>
    </w:p>
    <w:p w14:paraId="682ECE1B" w14:textId="6A6619B6"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4E3F29" w:rsidRPr="004E3F29">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ab/>
        <w:t xml:space="preserve">The user clicks on the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Project Export</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button.</w:t>
      </w:r>
    </w:p>
    <w:p w14:paraId="66A5DEB6" w14:textId="3AC43B32"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4E3F29" w:rsidRPr="004E3F29">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ab/>
        <w:t xml:space="preserve">The system brings the user to the project export page where directions are given </w:t>
      </w:r>
      <w:r w:rsidR="004E3F29" w:rsidRPr="004E3F29">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ab/>
        <w:t>to the user to perform specific functions associated with exporting the project.</w:t>
      </w:r>
    </w:p>
    <w:p w14:paraId="2112050B" w14:textId="469ABE45"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4E3F29" w:rsidRPr="004E3F29">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ab/>
        <w:t xml:space="preserve">The user clicks on the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Generate Output</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button.</w:t>
      </w:r>
    </w:p>
    <w:p w14:paraId="4B5834BD" w14:textId="7B878C8C"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4E3F29" w:rsidRPr="004E3F29">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ab/>
        <w:t xml:space="preserve">The system processes the project data and generates output consisting of static </w:t>
      </w:r>
      <w:r w:rsidR="004E3F29" w:rsidRPr="004E3F29">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ab/>
        <w:t xml:space="preserve">HTML page(s) and appropriate </w:t>
      </w:r>
      <w:commentRangeStart w:id="99"/>
      <w:r w:rsidR="004E3F29" w:rsidRPr="004E3F29">
        <w:rPr>
          <w:rFonts w:ascii="Times New Roman" w:eastAsia="Times New Roman" w:hAnsi="Times New Roman" w:cs="Times New Roman"/>
          <w:sz w:val="24"/>
          <w:szCs w:val="24"/>
        </w:rPr>
        <w:t xml:space="preserve">DDL script(s) </w:t>
      </w:r>
      <w:commentRangeEnd w:id="99"/>
      <w:r w:rsidR="00B91076">
        <w:rPr>
          <w:rStyle w:val="CommentReference"/>
        </w:rPr>
        <w:commentReference w:id="99"/>
      </w:r>
      <w:r w:rsidR="004E3F29" w:rsidRPr="004E3F29">
        <w:rPr>
          <w:rFonts w:ascii="Times New Roman" w:eastAsia="Times New Roman" w:hAnsi="Times New Roman" w:cs="Times New Roman"/>
          <w:sz w:val="24"/>
          <w:szCs w:val="24"/>
        </w:rPr>
        <w:t>that is ready to be exported.</w:t>
      </w:r>
    </w:p>
    <w:p w14:paraId="265EE5E7" w14:textId="037979D7"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user clicks on the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Preview</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button after the output has been generated.</w:t>
      </w:r>
    </w:p>
    <w:p w14:paraId="21A683BF" w14:textId="02675589"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system opens a separate Windows frame that contains a display preview of </w:t>
      </w:r>
      <w:r w:rsidR="004E3F29" w:rsidRPr="004E3F29">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ab/>
        <w:t xml:space="preserve">the application output.  Here the user can ensure the correct look and feel by </w:t>
      </w:r>
      <w:r w:rsidR="004E3F29" w:rsidRPr="004E3F29">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ab/>
        <w:t>seeing how their static HTML page(s) is displayed.</w:t>
      </w:r>
    </w:p>
    <w:p w14:paraId="3323F135" w14:textId="609A5D33"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user clicks on the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Download</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button after the output has been generated.</w:t>
      </w:r>
    </w:p>
    <w:p w14:paraId="04E9533A" w14:textId="7D6007F6"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system opens a separate Windows frame, prompting the user to choose where </w:t>
      </w:r>
      <w:r w:rsidR="004E3F29" w:rsidRPr="004E3F29">
        <w:rPr>
          <w:rFonts w:ascii="Times New Roman" w:eastAsia="Times New Roman" w:hAnsi="Times New Roman" w:cs="Times New Roman"/>
          <w:sz w:val="24"/>
          <w:szCs w:val="24"/>
        </w:rPr>
        <w:tab/>
        <w:t>within the computer directory to save the output file for project export.</w:t>
      </w:r>
    </w:p>
    <w:p w14:paraId="291B8CD4" w14:textId="07A12F4C"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user clicks on the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Submit</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button.</w:t>
      </w:r>
    </w:p>
    <w:p w14:paraId="20F656E4" w14:textId="723F738A"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system accepts data input by the user for processing.</w:t>
      </w:r>
    </w:p>
    <w:p w14:paraId="5C6D264E" w14:textId="5C257047"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user clicks on the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Back</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button.</w:t>
      </w:r>
    </w:p>
    <w:p w14:paraId="6263588C" w14:textId="4FC54BD9"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user is brought back to a page that he/she is previously on. </w:t>
      </w:r>
    </w:p>
    <w:p w14:paraId="3FE112A9" w14:textId="1993365E"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user clicks on the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Save</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button.</w:t>
      </w:r>
    </w:p>
    <w:p w14:paraId="3895AD7E" w14:textId="75164A14"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4E3F29" w:rsidRPr="004E3F29">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ab/>
        <w:t xml:space="preserve">The system processes data inputted by the user. If the entries are valid, the user </w:t>
      </w:r>
      <w:r w:rsidR="004E3F29" w:rsidRPr="004E3F29">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ab/>
        <w:t xml:space="preserve">data is saved onto the account. </w:t>
      </w:r>
    </w:p>
    <w:p w14:paraId="2DAAF133" w14:textId="4BF11874"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lastRenderedPageBreak/>
        <w:t>Stimulus:</w:t>
      </w:r>
      <w:r w:rsidR="004E3F29" w:rsidRPr="004E3F29">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ab/>
        <w:t xml:space="preserve">The user clicks on the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Sign-Out</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button.</w:t>
      </w:r>
    </w:p>
    <w:p w14:paraId="11F3F56A" w14:textId="657811F7"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4E3F29" w:rsidRPr="004E3F29">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ab/>
        <w:t>The system safely logs the user out of the application.</w:t>
      </w:r>
    </w:p>
    <w:p w14:paraId="3560ADB7" w14:textId="5934F1CA"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4E3F29" w:rsidRPr="004E3F29">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ab/>
        <w:t xml:space="preserve">The user clicks on the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Home Link</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logo.</w:t>
      </w:r>
    </w:p>
    <w:p w14:paraId="58F51906" w14:textId="67721490"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4E3F29" w:rsidRPr="004E3F29">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ab/>
        <w:t xml:space="preserve">The user is either brought to the landing page if logged in or the home page if </w:t>
      </w:r>
      <w:r w:rsidR="004E3F29" w:rsidRPr="004E3F29">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ab/>
        <w:t>currently not signed</w:t>
      </w:r>
      <w:r w:rsidR="007B087C">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in.</w:t>
      </w:r>
    </w:p>
    <w:p w14:paraId="6F7CEF70" w14:textId="22249ABA"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4E3F29" w:rsidRPr="004E3F29">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ab/>
        <w:t>The user clicks on specific hyperlinks</w:t>
      </w:r>
    </w:p>
    <w:p w14:paraId="26FA972C" w14:textId="62743359" w:rsidR="00537170" w:rsidRPr="004E3F29" w:rsidRDefault="005D4FAC" w:rsidP="007B087C">
      <w:pPr>
        <w:pBdr>
          <w:top w:val="nil"/>
          <w:left w:val="nil"/>
          <w:bottom w:val="nil"/>
          <w:right w:val="nil"/>
          <w:between w:val="nil"/>
        </w:pBdr>
        <w:tabs>
          <w:tab w:val="left" w:pos="1440"/>
        </w:tabs>
        <w:spacing w:after="0" w:line="480" w:lineRule="auto"/>
        <w:ind w:left="1440" w:hanging="1440"/>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4E3F29" w:rsidRPr="004E3F29">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ab/>
        <w:t xml:space="preserve">The system shall bring the user to the appropriate page based on the hyperlink context.  For example, if the user clicks on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First Time Here? Click Here to Crea</w:t>
      </w:r>
      <w:r w:rsidR="007B087C">
        <w:rPr>
          <w:rFonts w:ascii="Times New Roman" w:eastAsia="Times New Roman" w:hAnsi="Times New Roman" w:cs="Times New Roman"/>
          <w:sz w:val="24"/>
          <w:szCs w:val="24"/>
        </w:rPr>
        <w:t>te</w:t>
      </w:r>
      <w:r w:rsidR="004E3F29" w:rsidRPr="004E3F29">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ab/>
        <w:t>an Account,</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the system brings the user to the sign-up page. </w:t>
      </w:r>
    </w:p>
    <w:p w14:paraId="157837C8" w14:textId="78D71BE3" w:rsidR="00537170" w:rsidRPr="000F68CE" w:rsidRDefault="00AA6358" w:rsidP="00C479D8">
      <w:pPr>
        <w:pStyle w:val="Heading3"/>
      </w:pPr>
      <w:r>
        <w:t xml:space="preserve">3.2.1.3 </w:t>
      </w:r>
      <w:r w:rsidR="00B90FA1">
        <w:t xml:space="preserve">   </w:t>
      </w:r>
      <w:r w:rsidR="004E3F29" w:rsidRPr="004E3F29">
        <w:t>Functional Requirements</w:t>
      </w:r>
    </w:p>
    <w:p w14:paraId="4000AA6E" w14:textId="77777777" w:rsidR="00537170" w:rsidRPr="004E3F29" w:rsidRDefault="004E3F29" w:rsidP="00E853E5">
      <w:pPr>
        <w:pBdr>
          <w:top w:val="nil"/>
          <w:left w:val="nil"/>
          <w:bottom w:val="nil"/>
          <w:right w:val="nil"/>
          <w:between w:val="nil"/>
        </w:pBdr>
        <w:tabs>
          <w:tab w:val="left" w:pos="1440"/>
        </w:tabs>
        <w:spacing w:after="0" w:line="480" w:lineRule="auto"/>
        <w:ind w:left="1440" w:hanging="144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 xml:space="preserve">REQ-1.1:     </w:t>
      </w:r>
      <w:r w:rsidRPr="004E3F29">
        <w:rPr>
          <w:rFonts w:ascii="Times New Roman" w:eastAsia="Times New Roman" w:hAnsi="Times New Roman" w:cs="Times New Roman"/>
          <w:sz w:val="24"/>
          <w:szCs w:val="24"/>
        </w:rPr>
        <w:tab/>
        <w:t xml:space="preserve">The home page of UMGC City Admin Portal system shall be accessible to the user via the following web URL: </w:t>
      </w:r>
      <w:commentRangeStart w:id="100"/>
      <w:r w:rsidRPr="004E3F29">
        <w:rPr>
          <w:rFonts w:ascii="Times New Roman" w:eastAsia="Times New Roman" w:hAnsi="Times New Roman" w:cs="Times New Roman"/>
          <w:sz w:val="24"/>
          <w:szCs w:val="24"/>
        </w:rPr>
        <w:t xml:space="preserve">https://www.umgccity.com.  </w:t>
      </w:r>
      <w:commentRangeEnd w:id="100"/>
      <w:r w:rsidR="00A42570">
        <w:rPr>
          <w:rStyle w:val="CommentReference"/>
        </w:rPr>
        <w:commentReference w:id="100"/>
      </w:r>
      <w:r w:rsidRPr="004E3F29">
        <w:rPr>
          <w:rFonts w:ascii="Times New Roman" w:eastAsia="Times New Roman" w:hAnsi="Times New Roman" w:cs="Times New Roman"/>
          <w:sz w:val="24"/>
          <w:szCs w:val="24"/>
        </w:rPr>
        <w:t>On this page, the user shall be presented with necessary information (app description, purpose, instructions, etc.) to help him/her get started.</w:t>
      </w:r>
    </w:p>
    <w:p w14:paraId="623413C2" w14:textId="7F0BAD3A" w:rsidR="00537170" w:rsidRPr="004E3F29" w:rsidRDefault="004E3F29" w:rsidP="00E853E5">
      <w:pPr>
        <w:pBdr>
          <w:top w:val="nil"/>
          <w:left w:val="nil"/>
          <w:bottom w:val="nil"/>
          <w:right w:val="nil"/>
          <w:between w:val="nil"/>
        </w:pBdr>
        <w:tabs>
          <w:tab w:val="left" w:pos="1440"/>
        </w:tabs>
        <w:spacing w:after="0" w:line="480" w:lineRule="auto"/>
        <w:ind w:left="1440" w:hanging="144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REQ-1.2:</w:t>
      </w:r>
      <w:r w:rsidRPr="004E3F29">
        <w:rPr>
          <w:rFonts w:ascii="Times New Roman" w:eastAsia="Times New Roman" w:hAnsi="Times New Roman" w:cs="Times New Roman"/>
          <w:sz w:val="24"/>
          <w:szCs w:val="24"/>
        </w:rPr>
        <w:tab/>
        <w:t xml:space="preserve">There shall be a consistent main navigation bar along the top of web pages to allow the user to quickly navigate within the application.  Some of the navigation options within the bar are only accessible when the user is logged into the account because the use of the application is intended for city officials.  Also, there are hyperlinks embedded within the application to help the user reach proper destinations, e.g.,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First Time Here? Click Here to Create an Account.</w:t>
      </w:r>
      <w:r w:rsidR="00AC18E8" w:rsidRPr="00AC18E8">
        <w:rPr>
          <w:rFonts w:ascii="Times New Roman" w:eastAsia="Times New Roman" w:hAnsi="Times New Roman" w:cs="Times New Roman"/>
          <w:sz w:val="24"/>
          <w:szCs w:val="24"/>
        </w:rPr>
        <w:t>”</w:t>
      </w:r>
    </w:p>
    <w:p w14:paraId="6D03538F" w14:textId="5DA8261A" w:rsidR="00537170" w:rsidRPr="004E3F29" w:rsidRDefault="004E3F29" w:rsidP="00E853E5">
      <w:pPr>
        <w:pBdr>
          <w:top w:val="nil"/>
          <w:left w:val="nil"/>
          <w:bottom w:val="nil"/>
          <w:right w:val="nil"/>
          <w:between w:val="nil"/>
        </w:pBdr>
        <w:tabs>
          <w:tab w:val="left" w:pos="1440"/>
        </w:tabs>
        <w:spacing w:after="0" w:line="480" w:lineRule="auto"/>
        <w:ind w:left="1440" w:hanging="144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REQ-1.3:</w:t>
      </w:r>
      <w:r w:rsidRPr="004E3F29">
        <w:rPr>
          <w:rFonts w:ascii="Times New Roman" w:eastAsia="Times New Roman" w:hAnsi="Times New Roman" w:cs="Times New Roman"/>
          <w:sz w:val="24"/>
          <w:szCs w:val="24"/>
        </w:rPr>
        <w:tab/>
        <w:t xml:space="preserve">The UMGC City Admin Portal system shall provide a new user with the ability to sign up for an account by clicking on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Sign-Up</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button.  The user is prompted </w:t>
      </w:r>
      <w:r w:rsidRPr="004E3F29">
        <w:rPr>
          <w:rFonts w:ascii="Times New Roman" w:eastAsia="Times New Roman" w:hAnsi="Times New Roman" w:cs="Times New Roman"/>
          <w:sz w:val="24"/>
          <w:szCs w:val="24"/>
        </w:rPr>
        <w:lastRenderedPageBreak/>
        <w:t>to enter appropriate information to indicate that he/she is a city official before an account can be created.</w:t>
      </w:r>
    </w:p>
    <w:p w14:paraId="0B366892" w14:textId="37584DD9" w:rsidR="00537170" w:rsidRPr="004E3F29" w:rsidRDefault="004E3F29" w:rsidP="00E853E5">
      <w:pPr>
        <w:pBdr>
          <w:top w:val="nil"/>
          <w:left w:val="nil"/>
          <w:bottom w:val="nil"/>
          <w:right w:val="nil"/>
          <w:between w:val="nil"/>
        </w:pBdr>
        <w:tabs>
          <w:tab w:val="left" w:pos="1440"/>
        </w:tabs>
        <w:spacing w:after="0" w:line="480" w:lineRule="auto"/>
        <w:ind w:left="1440" w:hanging="144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REQ-1.4:</w:t>
      </w:r>
      <w:r w:rsidRPr="004E3F29">
        <w:rPr>
          <w:rFonts w:ascii="Times New Roman" w:eastAsia="Times New Roman" w:hAnsi="Times New Roman" w:cs="Times New Roman"/>
          <w:sz w:val="24"/>
          <w:szCs w:val="24"/>
        </w:rPr>
        <w:tab/>
        <w:t xml:space="preserve">The UMGC City Admin Portal system shall allow a user to sign into his/her existing account by clicking on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Sign-In</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button.  Once the user submits the email address and password, the system shall authenticate the log-in.  The user shall be given the full features of the application when signed in successfully.  In addition, the ‘Sign-In’ button shall toggle to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Sign-Out</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button to provide the user with a safe and quick way to log out of the system once the work is done.</w:t>
      </w:r>
    </w:p>
    <w:p w14:paraId="2B194F41" w14:textId="5271A3BF" w:rsidR="00537170" w:rsidRPr="004E3F29" w:rsidRDefault="004E3F29" w:rsidP="00E853E5">
      <w:pPr>
        <w:pBdr>
          <w:top w:val="nil"/>
          <w:left w:val="nil"/>
          <w:bottom w:val="nil"/>
          <w:right w:val="nil"/>
          <w:between w:val="nil"/>
        </w:pBdr>
        <w:tabs>
          <w:tab w:val="left" w:pos="1440"/>
        </w:tabs>
        <w:spacing w:after="0" w:line="480" w:lineRule="auto"/>
        <w:ind w:left="1440" w:hanging="144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REQ-1.5:</w:t>
      </w:r>
      <w:r w:rsidRPr="004E3F29">
        <w:rPr>
          <w:rFonts w:ascii="Times New Roman" w:eastAsia="Times New Roman" w:hAnsi="Times New Roman" w:cs="Times New Roman"/>
          <w:sz w:val="24"/>
          <w:szCs w:val="24"/>
        </w:rPr>
        <w:tab/>
        <w:t xml:space="preserve">The UMGC City Admin Portal system shall provide a user with a web page dedicated to </w:t>
      </w:r>
      <w:proofErr w:type="gramStart"/>
      <w:r w:rsidRPr="004E3F29">
        <w:rPr>
          <w:rFonts w:ascii="Times New Roman" w:eastAsia="Times New Roman" w:hAnsi="Times New Roman" w:cs="Times New Roman"/>
          <w:sz w:val="24"/>
          <w:szCs w:val="24"/>
        </w:rPr>
        <w:t>provide</w:t>
      </w:r>
      <w:proofErr w:type="gramEnd"/>
      <w:r w:rsidRPr="004E3F29">
        <w:rPr>
          <w:rFonts w:ascii="Times New Roman" w:eastAsia="Times New Roman" w:hAnsi="Times New Roman" w:cs="Times New Roman"/>
          <w:sz w:val="24"/>
          <w:szCs w:val="24"/>
        </w:rPr>
        <w:t xml:space="preserve"> help and support by clicking on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Help</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button.  Here the user shall be presented with ways to receive technical support.  In addition, the user can self-serve and retrieve his/her log-in account credentials (i.e., email address and/or password).</w:t>
      </w:r>
    </w:p>
    <w:p w14:paraId="40825D42" w14:textId="19B1C969" w:rsidR="00537170" w:rsidRPr="004E3F29" w:rsidRDefault="004E3F29" w:rsidP="00E853E5">
      <w:pPr>
        <w:pBdr>
          <w:top w:val="nil"/>
          <w:left w:val="nil"/>
          <w:bottom w:val="nil"/>
          <w:right w:val="nil"/>
          <w:between w:val="nil"/>
        </w:pBdr>
        <w:tabs>
          <w:tab w:val="left" w:pos="1440"/>
        </w:tabs>
        <w:spacing w:after="0" w:line="480" w:lineRule="auto"/>
        <w:ind w:left="1440" w:hanging="144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REQ-1.6:</w:t>
      </w:r>
      <w:r w:rsidRPr="004E3F29">
        <w:rPr>
          <w:rFonts w:ascii="Times New Roman" w:eastAsia="Times New Roman" w:hAnsi="Times New Roman" w:cs="Times New Roman"/>
          <w:sz w:val="24"/>
          <w:szCs w:val="24"/>
        </w:rPr>
        <w:tab/>
        <w:t xml:space="preserve">The user shall be brought to the landing page once successfully logged into the system.  The system features of creating a new use case, editing existing use cases, and uploading a use case are now available.  The user can navigate from anywhere within the app and back to the landing page by clicking on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Home Link</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logo.  However, the user must continue to be logged in for this; otherwise, the user shall be brought to the home page instead.</w:t>
      </w:r>
    </w:p>
    <w:p w14:paraId="1913C206" w14:textId="77777777" w:rsidR="00537170" w:rsidRPr="004E3F29" w:rsidRDefault="004E3F29" w:rsidP="00E853E5">
      <w:pPr>
        <w:pBdr>
          <w:top w:val="nil"/>
          <w:left w:val="nil"/>
          <w:bottom w:val="nil"/>
          <w:right w:val="nil"/>
          <w:between w:val="nil"/>
        </w:pBdr>
        <w:tabs>
          <w:tab w:val="left" w:pos="1440"/>
        </w:tabs>
        <w:spacing w:after="0" w:line="480" w:lineRule="auto"/>
        <w:ind w:left="1440" w:hanging="144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REQ-1.7:</w:t>
      </w:r>
      <w:r w:rsidRPr="004E3F29">
        <w:rPr>
          <w:rFonts w:ascii="Times New Roman" w:eastAsia="Times New Roman" w:hAnsi="Times New Roman" w:cs="Times New Roman"/>
          <w:sz w:val="24"/>
          <w:szCs w:val="24"/>
        </w:rPr>
        <w:tab/>
        <w:t xml:space="preserve">The UMGC City Admin Portal system works by accepting data inputted by the user.  The user creates a use case for his/her city. The application shall map the use case to the appropriate city zoning code(s), definition(s), regulation(s), </w:t>
      </w:r>
      <w:r w:rsidRPr="004E3F29">
        <w:rPr>
          <w:rFonts w:ascii="Times New Roman" w:eastAsia="Times New Roman" w:hAnsi="Times New Roman" w:cs="Times New Roman"/>
          <w:sz w:val="24"/>
          <w:szCs w:val="24"/>
        </w:rPr>
        <w:lastRenderedPageBreak/>
        <w:t>ordinance(s), permit requirement(s), application(s), etc., populating database for output.</w:t>
      </w:r>
    </w:p>
    <w:p w14:paraId="7C2A5BED" w14:textId="665E5E5A" w:rsidR="00537170" w:rsidRPr="004E3F29" w:rsidRDefault="004E3F29" w:rsidP="007B087C">
      <w:pPr>
        <w:tabs>
          <w:tab w:val="left" w:pos="1440"/>
        </w:tabs>
        <w:spacing w:after="0" w:line="480" w:lineRule="auto"/>
        <w:ind w:left="1440" w:hanging="144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REQ-1.8:</w:t>
      </w:r>
      <w:r w:rsidRPr="004E3F29">
        <w:rPr>
          <w:rFonts w:ascii="Times New Roman" w:eastAsia="Times New Roman" w:hAnsi="Times New Roman" w:cs="Times New Roman"/>
          <w:sz w:val="24"/>
          <w:szCs w:val="24"/>
        </w:rPr>
        <w:tab/>
        <w:t xml:space="preserve">The UMGC City Admin Portal system shall allow a user to manually add a new use case, edit existing use cases, and delete a use case from a list within the account.  In addition, the system shall allow the user to upload use cases from an external file using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Upload Use Case</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button.  The system shall validate the file located in the user specified directory that it follows specific formats and standards.  If acceptable, the system shall automatically populate proper data fields, create use cases, and add them to a list of use cases within the account.</w:t>
      </w:r>
    </w:p>
    <w:p w14:paraId="586D0F60" w14:textId="100458C8" w:rsidR="00537170" w:rsidRPr="004E3F29" w:rsidRDefault="004E3F29" w:rsidP="00E853E5">
      <w:pPr>
        <w:pBdr>
          <w:top w:val="nil"/>
          <w:left w:val="nil"/>
          <w:bottom w:val="nil"/>
          <w:right w:val="nil"/>
          <w:between w:val="nil"/>
        </w:pBdr>
        <w:tabs>
          <w:tab w:val="left" w:pos="1440"/>
        </w:tabs>
        <w:spacing w:after="0" w:line="480" w:lineRule="auto"/>
        <w:ind w:left="1440" w:hanging="144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REQ-1.9:</w:t>
      </w:r>
      <w:r w:rsidRPr="004E3F29">
        <w:rPr>
          <w:rFonts w:ascii="Times New Roman" w:eastAsia="Times New Roman" w:hAnsi="Times New Roman" w:cs="Times New Roman"/>
          <w:sz w:val="24"/>
          <w:szCs w:val="24"/>
        </w:rPr>
        <w:tab/>
        <w:t xml:space="preserve">The UMGC City Admin Portal system shall provide a user with a certain amount of memory storage space that is linked to his/her account.  The user </w:t>
      </w:r>
      <w:r w:rsidR="007B087C" w:rsidRPr="004E3F29">
        <w:rPr>
          <w:rFonts w:ascii="Times New Roman" w:eastAsia="Times New Roman" w:hAnsi="Times New Roman" w:cs="Times New Roman"/>
          <w:sz w:val="24"/>
          <w:szCs w:val="24"/>
        </w:rPr>
        <w:t>can</w:t>
      </w:r>
      <w:r w:rsidRPr="004E3F29">
        <w:rPr>
          <w:rFonts w:ascii="Times New Roman" w:eastAsia="Times New Roman" w:hAnsi="Times New Roman" w:cs="Times New Roman"/>
          <w:sz w:val="24"/>
          <w:szCs w:val="24"/>
        </w:rPr>
        <w:t xml:space="preserve"> save the use cases and come back to them </w:t>
      </w:r>
      <w:r w:rsidR="007B087C" w:rsidRPr="004E3F29">
        <w:rPr>
          <w:rFonts w:ascii="Times New Roman" w:eastAsia="Times New Roman" w:hAnsi="Times New Roman" w:cs="Times New Roman"/>
          <w:sz w:val="24"/>
          <w:szCs w:val="24"/>
        </w:rPr>
        <w:t>later</w:t>
      </w:r>
      <w:r w:rsidRPr="004E3F29">
        <w:rPr>
          <w:rFonts w:ascii="Times New Roman" w:eastAsia="Times New Roman" w:hAnsi="Times New Roman" w:cs="Times New Roman"/>
          <w:sz w:val="24"/>
          <w:szCs w:val="24"/>
        </w:rPr>
        <w:t>.  Once the storage runs out, the user must delete existing use case(s) to make room for more space or contact technical support for additional storage.</w:t>
      </w:r>
    </w:p>
    <w:p w14:paraId="218EFFF5" w14:textId="52F3B3BE" w:rsidR="00537170" w:rsidRPr="004E3F29" w:rsidRDefault="004E3F29" w:rsidP="00E853E5">
      <w:pPr>
        <w:pBdr>
          <w:top w:val="nil"/>
          <w:left w:val="nil"/>
          <w:bottom w:val="nil"/>
          <w:right w:val="nil"/>
          <w:between w:val="nil"/>
        </w:pBdr>
        <w:tabs>
          <w:tab w:val="left" w:pos="1440"/>
        </w:tabs>
        <w:spacing w:after="0" w:line="480" w:lineRule="auto"/>
        <w:ind w:left="1440" w:hanging="144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REQ-1.10:</w:t>
      </w:r>
      <w:r w:rsidRPr="004E3F29">
        <w:rPr>
          <w:rFonts w:ascii="Times New Roman" w:eastAsia="Times New Roman" w:hAnsi="Times New Roman" w:cs="Times New Roman"/>
          <w:sz w:val="24"/>
          <w:szCs w:val="24"/>
        </w:rPr>
        <w:tab/>
        <w:t xml:space="preserve">The UMGC City Admin Portal system shall process the project data inputted by the user and generate proper output of static HTML page with appropriate </w:t>
      </w:r>
      <w:commentRangeStart w:id="101"/>
      <w:r w:rsidRPr="004E3F29">
        <w:rPr>
          <w:rFonts w:ascii="Times New Roman" w:eastAsia="Times New Roman" w:hAnsi="Times New Roman" w:cs="Times New Roman"/>
          <w:sz w:val="24"/>
          <w:szCs w:val="24"/>
        </w:rPr>
        <w:t xml:space="preserve">DDL </w:t>
      </w:r>
      <w:commentRangeEnd w:id="101"/>
      <w:r w:rsidR="00A42570">
        <w:rPr>
          <w:rStyle w:val="CommentReference"/>
        </w:rPr>
        <w:commentReference w:id="101"/>
      </w:r>
      <w:r w:rsidRPr="004E3F29">
        <w:rPr>
          <w:rFonts w:ascii="Times New Roman" w:eastAsia="Times New Roman" w:hAnsi="Times New Roman" w:cs="Times New Roman"/>
          <w:sz w:val="24"/>
          <w:szCs w:val="24"/>
        </w:rPr>
        <w:t xml:space="preserve">scripts using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Generate Output</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button for exporting the project.  Once the output is generated, the functions of the ‘Preview’ button and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Download</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button become active.  The user is presented with a display preview by clicking on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Preview</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button.  Here, the user can make sure that the HTML page has the correct look and feel.  Once satisfied, the user can click on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Download</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button to save the output file of project export data to be used to improve the existing city website.</w:t>
      </w:r>
    </w:p>
    <w:p w14:paraId="7E6EF851" w14:textId="097280F5" w:rsidR="00537170" w:rsidRDefault="008564E4" w:rsidP="00C479D8">
      <w:pPr>
        <w:pStyle w:val="Heading3"/>
      </w:pPr>
      <w:bookmarkStart w:id="102" w:name="_3.2.2__"/>
      <w:bookmarkEnd w:id="102"/>
      <w:r>
        <w:lastRenderedPageBreak/>
        <w:t xml:space="preserve">3.2.2   </w:t>
      </w:r>
      <w:r w:rsidR="006E5288">
        <w:t>Map Function f</w:t>
      </w:r>
      <w:r w:rsidR="006E5288" w:rsidRPr="000F68CE">
        <w:t>or City Resident Users</w:t>
      </w:r>
    </w:p>
    <w:p w14:paraId="110FD8E7" w14:textId="5187BB78" w:rsidR="00C65646" w:rsidRPr="00C65646" w:rsidRDefault="00C65646" w:rsidP="00C65646">
      <w:pPr>
        <w:spacing w:after="0" w:line="480" w:lineRule="auto"/>
      </w:pPr>
      <w:r>
        <w:rPr>
          <w:rFonts w:ascii="Times New Roman" w:eastAsia="Times New Roman" w:hAnsi="Times New Roman" w:cs="Times New Roman"/>
          <w:sz w:val="24"/>
          <w:szCs w:val="24"/>
        </w:rPr>
        <w:t xml:space="preserve">The primary interface for this application includes an interactive map.  </w:t>
      </w:r>
    </w:p>
    <w:p w14:paraId="02394094" w14:textId="1D5E6890" w:rsidR="00537170" w:rsidRPr="00BD7036" w:rsidRDefault="00BD7036" w:rsidP="00C479D8">
      <w:pPr>
        <w:pStyle w:val="Heading3"/>
      </w:pPr>
      <w:bookmarkStart w:id="103" w:name="_3rdcrjn" w:colFirst="0" w:colLast="0"/>
      <w:bookmarkEnd w:id="103"/>
      <w:r w:rsidRPr="00BD7036">
        <w:t>3.2.2.1</w:t>
      </w:r>
      <w:r w:rsidR="00B90FA1">
        <w:t xml:space="preserve">    </w:t>
      </w:r>
      <w:r w:rsidR="000F68CE" w:rsidRPr="00BD7036">
        <w:t>Description</w:t>
      </w:r>
      <w:r w:rsidR="004E3F29" w:rsidRPr="00BD7036">
        <w:t xml:space="preserve"> and Priority</w:t>
      </w:r>
    </w:p>
    <w:p w14:paraId="696F18B3" w14:textId="745F1CE7" w:rsidR="00537170" w:rsidRPr="004E3F29" w:rsidRDefault="00E01B43" w:rsidP="00E01B43">
      <w:pPr>
        <w:keepNext/>
        <w:keepLines/>
        <w:spacing w:after="0" w:line="480" w:lineRule="auto"/>
        <w:contextualSpacing/>
        <w:rPr>
          <w:rFonts w:ascii="Times New Roman" w:hAnsi="Times New Roman" w:cs="Times New Roman"/>
        </w:rPr>
      </w:pPr>
      <w:r>
        <w:rPr>
          <w:rFonts w:ascii="Times New Roman" w:eastAsia="Times New Roman" w:hAnsi="Times New Roman" w:cs="Times New Roman"/>
          <w:sz w:val="24"/>
          <w:szCs w:val="24"/>
        </w:rPr>
        <w:t>Each zone on the map is clickable.  When a user clicks on a zone, a modal opens to display all applicable information for the specific zone</w:t>
      </w:r>
      <w:r w:rsidR="004A6A3A">
        <w:rPr>
          <w:rFonts w:ascii="Times New Roman" w:eastAsia="Times New Roman" w:hAnsi="Times New Roman" w:cs="Times New Roman"/>
          <w:sz w:val="24"/>
          <w:szCs w:val="24"/>
        </w:rPr>
        <w:t>.</w:t>
      </w:r>
      <w:r w:rsidR="006C31BC">
        <w:rPr>
          <w:rFonts w:ascii="Times New Roman" w:eastAsia="Times New Roman" w:hAnsi="Times New Roman" w:cs="Times New Roman"/>
          <w:sz w:val="24"/>
          <w:szCs w:val="24"/>
        </w:rPr>
        <w:t xml:space="preserve">  Priority = High.</w:t>
      </w:r>
    </w:p>
    <w:p w14:paraId="5987EBE7" w14:textId="77777777" w:rsidR="000F68CE" w:rsidRPr="000F68CE" w:rsidRDefault="000F68CE" w:rsidP="0098367F">
      <w:pPr>
        <w:pStyle w:val="ListParagraph"/>
        <w:keepNext/>
        <w:numPr>
          <w:ilvl w:val="1"/>
          <w:numId w:val="12"/>
        </w:numPr>
        <w:pBdr>
          <w:top w:val="nil"/>
          <w:left w:val="nil"/>
          <w:bottom w:val="nil"/>
          <w:right w:val="nil"/>
          <w:between w:val="nil"/>
        </w:pBdr>
        <w:tabs>
          <w:tab w:val="left" w:pos="630"/>
        </w:tabs>
        <w:spacing w:after="0" w:line="360" w:lineRule="auto"/>
        <w:outlineLvl w:val="0"/>
        <w:rPr>
          <w:rFonts w:ascii="Times New Roman" w:eastAsia="Times New Roman" w:hAnsi="Times New Roman" w:cs="Times New Roman"/>
          <w:b/>
          <w:vanish/>
          <w:color w:val="000000"/>
          <w:sz w:val="36"/>
          <w:szCs w:val="36"/>
        </w:rPr>
      </w:pPr>
      <w:bookmarkStart w:id="104" w:name="_Toc34915994"/>
      <w:bookmarkStart w:id="105" w:name="_Toc34916084"/>
      <w:bookmarkStart w:id="106" w:name="_Toc34916130"/>
      <w:bookmarkStart w:id="107" w:name="_Toc34917183"/>
      <w:bookmarkStart w:id="108" w:name="_Toc34917907"/>
      <w:bookmarkStart w:id="109" w:name="_Toc34917951"/>
      <w:bookmarkStart w:id="110" w:name="_Toc34919081"/>
      <w:bookmarkStart w:id="111" w:name="_Toc34919721"/>
      <w:bookmarkStart w:id="112" w:name="_Toc34996100"/>
      <w:bookmarkStart w:id="113" w:name="_Toc35086029"/>
      <w:bookmarkStart w:id="114" w:name="_Toc35378225"/>
      <w:bookmarkStart w:id="115" w:name="_Toc35378314"/>
      <w:bookmarkStart w:id="116" w:name="_Toc35378410"/>
      <w:bookmarkStart w:id="117" w:name="_Toc35378651"/>
      <w:bookmarkStart w:id="118" w:name="_Toc35378702"/>
      <w:bookmarkStart w:id="119" w:name="_Toc35438249"/>
      <w:bookmarkStart w:id="120" w:name="_Toc35438497"/>
      <w:bookmarkStart w:id="121" w:name="_Toc35439004"/>
      <w:bookmarkStart w:id="122" w:name="_Toc35439587"/>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14:paraId="02E8E7E1" w14:textId="77777777" w:rsidR="000F68CE" w:rsidRPr="000F68CE" w:rsidRDefault="000F68CE" w:rsidP="0098367F">
      <w:pPr>
        <w:pStyle w:val="ListParagraph"/>
        <w:keepNext/>
        <w:numPr>
          <w:ilvl w:val="1"/>
          <w:numId w:val="12"/>
        </w:numPr>
        <w:pBdr>
          <w:top w:val="nil"/>
          <w:left w:val="nil"/>
          <w:bottom w:val="nil"/>
          <w:right w:val="nil"/>
          <w:between w:val="nil"/>
        </w:pBdr>
        <w:tabs>
          <w:tab w:val="left" w:pos="630"/>
        </w:tabs>
        <w:spacing w:after="0" w:line="360" w:lineRule="auto"/>
        <w:outlineLvl w:val="0"/>
        <w:rPr>
          <w:rFonts w:ascii="Times New Roman" w:eastAsia="Times New Roman" w:hAnsi="Times New Roman" w:cs="Times New Roman"/>
          <w:b/>
          <w:vanish/>
          <w:color w:val="000000"/>
          <w:sz w:val="36"/>
          <w:szCs w:val="36"/>
        </w:rPr>
      </w:pPr>
      <w:bookmarkStart w:id="123" w:name="_Toc34915995"/>
      <w:bookmarkStart w:id="124" w:name="_Toc34916085"/>
      <w:bookmarkStart w:id="125" w:name="_Toc34916131"/>
      <w:bookmarkStart w:id="126" w:name="_Toc34917184"/>
      <w:bookmarkStart w:id="127" w:name="_Toc34917908"/>
      <w:bookmarkStart w:id="128" w:name="_Toc34917952"/>
      <w:bookmarkStart w:id="129" w:name="_Toc34919082"/>
      <w:bookmarkStart w:id="130" w:name="_Toc34919722"/>
      <w:bookmarkStart w:id="131" w:name="_Toc34996101"/>
      <w:bookmarkStart w:id="132" w:name="_Toc35086030"/>
      <w:bookmarkStart w:id="133" w:name="_Toc35378226"/>
      <w:bookmarkStart w:id="134" w:name="_Toc35378315"/>
      <w:bookmarkStart w:id="135" w:name="_Toc35378411"/>
      <w:bookmarkStart w:id="136" w:name="_Toc35378652"/>
      <w:bookmarkStart w:id="137" w:name="_Toc35378703"/>
      <w:bookmarkStart w:id="138" w:name="_Toc35438250"/>
      <w:bookmarkStart w:id="139" w:name="_Toc35438498"/>
      <w:bookmarkStart w:id="140" w:name="_Toc35439005"/>
      <w:bookmarkStart w:id="141" w:name="_Toc35439588"/>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p>
    <w:p w14:paraId="661367F0" w14:textId="0DF883E9" w:rsidR="00537170" w:rsidRPr="004E3F29" w:rsidRDefault="00B90FA1" w:rsidP="00C479D8">
      <w:pPr>
        <w:pStyle w:val="Heading3"/>
      </w:pPr>
      <w:r>
        <w:t xml:space="preserve">3.2.2.2     </w:t>
      </w:r>
      <w:r w:rsidR="004E3F29" w:rsidRPr="004E3F29">
        <w:t>Stimulus/Response Sequences</w:t>
      </w:r>
    </w:p>
    <w:p w14:paraId="11875C06" w14:textId="3E5C91DC" w:rsidR="00537170" w:rsidRPr="004E3F29" w:rsidRDefault="005D4FAC" w:rsidP="007B087C">
      <w:pPr>
        <w:pBdr>
          <w:top w:val="nil"/>
          <w:left w:val="nil"/>
          <w:bottom w:val="nil"/>
          <w:right w:val="nil"/>
          <w:between w:val="nil"/>
        </w:pBdr>
        <w:tabs>
          <w:tab w:val="left" w:pos="1440"/>
        </w:tabs>
        <w:spacing w:after="0" w:line="480" w:lineRule="auto"/>
        <w:contextualSpacing/>
        <w:jc w:val="both"/>
        <w:rPr>
          <w:rFonts w:ascii="Times New Roman" w:eastAsia="Times New Roman" w:hAnsi="Times New Roman" w:cs="Times New Roman"/>
          <w:color w:val="000000"/>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color w:val="000000"/>
          <w:sz w:val="24"/>
          <w:szCs w:val="24"/>
        </w:rPr>
        <w:tab/>
      </w:r>
      <w:r w:rsidR="004E3F29" w:rsidRPr="004E3F29">
        <w:rPr>
          <w:rFonts w:ascii="Times New Roman" w:eastAsia="Times New Roman" w:hAnsi="Times New Roman" w:cs="Times New Roman"/>
          <w:color w:val="000000"/>
          <w:sz w:val="24"/>
          <w:szCs w:val="24"/>
        </w:rPr>
        <w:t>The user drags either scrollbar.</w:t>
      </w:r>
      <w:r w:rsidR="004E3F29" w:rsidRPr="004E3F29">
        <w:rPr>
          <w:rFonts w:ascii="Times New Roman" w:eastAsia="Times New Roman" w:hAnsi="Times New Roman" w:cs="Times New Roman"/>
          <w:color w:val="000000"/>
          <w:sz w:val="24"/>
          <w:szCs w:val="24"/>
        </w:rPr>
        <w:tab/>
      </w:r>
    </w:p>
    <w:p w14:paraId="10E212FF" w14:textId="662497D6" w:rsidR="00537170" w:rsidRPr="004E3F29" w:rsidRDefault="005D4FAC" w:rsidP="007B087C">
      <w:pPr>
        <w:pBdr>
          <w:top w:val="nil"/>
          <w:left w:val="nil"/>
          <w:bottom w:val="nil"/>
          <w:right w:val="nil"/>
          <w:between w:val="nil"/>
        </w:pBdr>
        <w:tabs>
          <w:tab w:val="left" w:pos="1440"/>
        </w:tabs>
        <w:spacing w:after="0" w:line="480" w:lineRule="auto"/>
        <w:contextualSpacing/>
        <w:jc w:val="both"/>
        <w:rPr>
          <w:rFonts w:ascii="Times New Roman" w:eastAsia="Times New Roman" w:hAnsi="Times New Roman" w:cs="Times New Roman"/>
          <w:color w:val="000000"/>
          <w:sz w:val="24"/>
          <w:szCs w:val="24"/>
        </w:rPr>
      </w:pPr>
      <w:r w:rsidRPr="005D4FAC">
        <w:rPr>
          <w:rFonts w:ascii="Times New Roman" w:eastAsia="Times New Roman" w:hAnsi="Times New Roman" w:cs="Times New Roman"/>
          <w:color w:val="00B050"/>
          <w:sz w:val="24"/>
          <w:szCs w:val="24"/>
        </w:rPr>
        <w:t>Response:</w:t>
      </w:r>
      <w:r w:rsidR="009E1646">
        <w:rPr>
          <w:rFonts w:ascii="Times New Roman" w:eastAsia="Times New Roman" w:hAnsi="Times New Roman" w:cs="Times New Roman"/>
          <w:color w:val="000000"/>
          <w:sz w:val="24"/>
          <w:szCs w:val="24"/>
        </w:rPr>
        <w:tab/>
      </w:r>
      <w:r w:rsidR="004E3F29" w:rsidRPr="004E3F29">
        <w:rPr>
          <w:rFonts w:ascii="Times New Roman" w:eastAsia="Times New Roman" w:hAnsi="Times New Roman" w:cs="Times New Roman"/>
          <w:color w:val="000000"/>
          <w:sz w:val="24"/>
          <w:szCs w:val="24"/>
        </w:rPr>
        <w:t>The city map scrolls h</w:t>
      </w:r>
      <w:r w:rsidR="004E3F29" w:rsidRPr="004E3F29">
        <w:rPr>
          <w:rFonts w:ascii="Times New Roman" w:eastAsia="Times New Roman" w:hAnsi="Times New Roman" w:cs="Times New Roman"/>
          <w:sz w:val="24"/>
          <w:szCs w:val="24"/>
        </w:rPr>
        <w:t>orizontally or vertically.</w:t>
      </w:r>
      <w:r w:rsidR="004E3F29" w:rsidRPr="004E3F29">
        <w:rPr>
          <w:rFonts w:ascii="Times New Roman" w:eastAsia="Times New Roman" w:hAnsi="Times New Roman" w:cs="Times New Roman"/>
          <w:color w:val="000000"/>
          <w:sz w:val="24"/>
          <w:szCs w:val="24"/>
        </w:rPr>
        <w:tab/>
      </w:r>
    </w:p>
    <w:p w14:paraId="4BFF78AF" w14:textId="4598449D" w:rsidR="00537170" w:rsidRPr="004E3F29" w:rsidRDefault="005D4FAC" w:rsidP="007B087C">
      <w:pPr>
        <w:pBdr>
          <w:top w:val="nil"/>
          <w:left w:val="nil"/>
          <w:bottom w:val="nil"/>
          <w:right w:val="nil"/>
          <w:between w:val="nil"/>
        </w:pBdr>
        <w:tabs>
          <w:tab w:val="left" w:pos="1440"/>
        </w:tabs>
        <w:spacing w:after="0" w:line="480" w:lineRule="auto"/>
        <w:contextualSpacing/>
        <w:jc w:val="both"/>
        <w:rPr>
          <w:rFonts w:ascii="Times New Roman" w:eastAsia="Times New Roman" w:hAnsi="Times New Roman" w:cs="Times New Roman"/>
          <w:color w:val="000000"/>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color w:val="000000"/>
          <w:sz w:val="24"/>
          <w:szCs w:val="24"/>
        </w:rPr>
        <w:tab/>
      </w:r>
      <w:r w:rsidR="004E3F29" w:rsidRPr="004E3F29">
        <w:rPr>
          <w:rFonts w:ascii="Times New Roman" w:eastAsia="Times New Roman" w:hAnsi="Times New Roman" w:cs="Times New Roman"/>
          <w:sz w:val="24"/>
          <w:szCs w:val="24"/>
        </w:rPr>
        <w:t>The user clicks on a zone within the map.</w:t>
      </w:r>
    </w:p>
    <w:p w14:paraId="22C5A652" w14:textId="07E78D23" w:rsidR="00537170" w:rsidRPr="004E3F29" w:rsidRDefault="005D4FAC" w:rsidP="007B087C">
      <w:pPr>
        <w:pBdr>
          <w:top w:val="nil"/>
          <w:left w:val="nil"/>
          <w:bottom w:val="nil"/>
          <w:right w:val="nil"/>
          <w:between w:val="nil"/>
        </w:pBdr>
        <w:tabs>
          <w:tab w:val="left" w:pos="1440"/>
        </w:tabs>
        <w:spacing w:after="0" w:line="480" w:lineRule="auto"/>
        <w:contextualSpacing/>
        <w:jc w:val="both"/>
        <w:rPr>
          <w:rFonts w:ascii="Times New Roman" w:eastAsia="Times New Roman" w:hAnsi="Times New Roman" w:cs="Times New Roman"/>
          <w:color w:val="000000"/>
          <w:sz w:val="24"/>
          <w:szCs w:val="24"/>
        </w:rPr>
      </w:pPr>
      <w:r w:rsidRPr="005D4FAC">
        <w:rPr>
          <w:rFonts w:ascii="Times New Roman" w:eastAsia="Times New Roman" w:hAnsi="Times New Roman" w:cs="Times New Roman"/>
          <w:color w:val="00B050"/>
          <w:sz w:val="24"/>
          <w:szCs w:val="24"/>
        </w:rPr>
        <w:t>Response:</w:t>
      </w:r>
      <w:r w:rsidR="009E1646">
        <w:rPr>
          <w:rFonts w:ascii="Times New Roman" w:eastAsia="Times New Roman" w:hAnsi="Times New Roman" w:cs="Times New Roman"/>
          <w:color w:val="000000"/>
          <w:sz w:val="24"/>
          <w:szCs w:val="24"/>
        </w:rPr>
        <w:tab/>
      </w:r>
      <w:r w:rsidR="004E3F29" w:rsidRPr="004E3F29">
        <w:rPr>
          <w:rFonts w:ascii="Times New Roman" w:eastAsia="Times New Roman" w:hAnsi="Times New Roman" w:cs="Times New Roman"/>
          <w:sz w:val="24"/>
          <w:szCs w:val="24"/>
        </w:rPr>
        <w:t>A modal displays specific information pertaining to the selected zone.</w:t>
      </w:r>
    </w:p>
    <w:p w14:paraId="138A5BFA" w14:textId="6FF67392" w:rsidR="00537170" w:rsidRPr="004E3F29" w:rsidRDefault="005D4FAC" w:rsidP="007B087C">
      <w:pPr>
        <w:pBdr>
          <w:top w:val="nil"/>
          <w:left w:val="nil"/>
          <w:bottom w:val="nil"/>
          <w:right w:val="nil"/>
          <w:between w:val="nil"/>
        </w:pBdr>
        <w:tabs>
          <w:tab w:val="left" w:pos="1440"/>
        </w:tabs>
        <w:spacing w:after="0" w:line="480" w:lineRule="auto"/>
        <w:contextualSpacing/>
        <w:jc w:val="both"/>
        <w:rPr>
          <w:rFonts w:ascii="Times New Roman" w:eastAsia="Times New Roman" w:hAnsi="Times New Roman" w:cs="Times New Roman"/>
          <w:color w:val="000000"/>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color w:val="000000"/>
          <w:sz w:val="24"/>
          <w:szCs w:val="24"/>
        </w:rPr>
        <w:tab/>
      </w:r>
      <w:r w:rsidR="004E3F29" w:rsidRPr="004E3F29">
        <w:rPr>
          <w:rFonts w:ascii="Times New Roman" w:eastAsia="Times New Roman" w:hAnsi="Times New Roman" w:cs="Times New Roman"/>
          <w:sz w:val="24"/>
          <w:szCs w:val="24"/>
        </w:rPr>
        <w:t xml:space="preserve">The user clicks on the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Zone Information</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link provided for the zone.</w:t>
      </w:r>
    </w:p>
    <w:p w14:paraId="3DF74489" w14:textId="74AB3122" w:rsidR="00537170" w:rsidRPr="004E3F29" w:rsidRDefault="005D4FAC" w:rsidP="009E1646">
      <w:pPr>
        <w:pBdr>
          <w:top w:val="nil"/>
          <w:left w:val="nil"/>
          <w:bottom w:val="nil"/>
          <w:right w:val="nil"/>
          <w:between w:val="nil"/>
        </w:pBdr>
        <w:tabs>
          <w:tab w:val="left" w:pos="1080"/>
        </w:tabs>
        <w:spacing w:after="0" w:line="480" w:lineRule="auto"/>
        <w:ind w:left="1440" w:hanging="1440"/>
        <w:contextualSpacing/>
        <w:jc w:val="both"/>
        <w:rPr>
          <w:rFonts w:ascii="Times New Roman" w:eastAsia="Times New Roman" w:hAnsi="Times New Roman" w:cs="Times New Roman"/>
          <w:color w:val="000000"/>
          <w:sz w:val="24"/>
          <w:szCs w:val="24"/>
        </w:rPr>
      </w:pPr>
      <w:r w:rsidRPr="005D4FAC">
        <w:rPr>
          <w:rFonts w:ascii="Times New Roman" w:eastAsia="Times New Roman" w:hAnsi="Times New Roman" w:cs="Times New Roman"/>
          <w:color w:val="00B050"/>
          <w:sz w:val="24"/>
          <w:szCs w:val="24"/>
        </w:rPr>
        <w:t>Response:</w:t>
      </w:r>
      <w:r w:rsidR="009E1646">
        <w:rPr>
          <w:rFonts w:ascii="Times New Roman" w:eastAsia="Times New Roman" w:hAnsi="Times New Roman" w:cs="Times New Roman"/>
          <w:color w:val="000000"/>
          <w:sz w:val="24"/>
          <w:szCs w:val="24"/>
        </w:rPr>
        <w:tab/>
      </w:r>
      <w:r w:rsidR="009E1646">
        <w:rPr>
          <w:rFonts w:ascii="Times New Roman" w:eastAsia="Times New Roman" w:hAnsi="Times New Roman" w:cs="Times New Roman"/>
          <w:color w:val="000000"/>
          <w:sz w:val="24"/>
          <w:szCs w:val="24"/>
        </w:rPr>
        <w:tab/>
      </w:r>
      <w:r w:rsidR="004E3F29" w:rsidRPr="004E3F29">
        <w:rPr>
          <w:rFonts w:ascii="Times New Roman" w:eastAsia="Times New Roman" w:hAnsi="Times New Roman" w:cs="Times New Roman"/>
          <w:sz w:val="24"/>
          <w:szCs w:val="24"/>
        </w:rPr>
        <w:t>The browser navigates to an external page in a separate window to display relevant</w:t>
      </w:r>
      <w:r w:rsidR="009E1646">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zone information.  The applicable link is retrieved from the city database.</w:t>
      </w:r>
      <w:r w:rsidR="004E3F29" w:rsidRPr="004E3F29">
        <w:rPr>
          <w:rFonts w:ascii="Times New Roman" w:eastAsia="Times New Roman" w:hAnsi="Times New Roman" w:cs="Times New Roman"/>
          <w:color w:val="000000"/>
          <w:sz w:val="24"/>
          <w:szCs w:val="24"/>
        </w:rPr>
        <w:t xml:space="preserve"> </w:t>
      </w:r>
      <w:r w:rsidR="004E3F29" w:rsidRPr="004E3F29">
        <w:rPr>
          <w:rFonts w:ascii="Times New Roman" w:eastAsia="Times New Roman" w:hAnsi="Times New Roman" w:cs="Times New Roman"/>
          <w:color w:val="000000"/>
          <w:sz w:val="24"/>
          <w:szCs w:val="24"/>
        </w:rPr>
        <w:tab/>
        <w:t xml:space="preserve"> </w:t>
      </w:r>
    </w:p>
    <w:p w14:paraId="520D16E2" w14:textId="33032C33" w:rsidR="00537170" w:rsidRPr="004E3F29" w:rsidRDefault="005D4FAC" w:rsidP="009E1646">
      <w:pPr>
        <w:pBdr>
          <w:top w:val="nil"/>
          <w:left w:val="nil"/>
          <w:bottom w:val="nil"/>
          <w:right w:val="nil"/>
          <w:between w:val="nil"/>
        </w:pBdr>
        <w:tabs>
          <w:tab w:val="left" w:pos="1080"/>
        </w:tabs>
        <w:spacing w:after="0" w:line="480" w:lineRule="auto"/>
        <w:contextualSpacing/>
        <w:jc w:val="both"/>
        <w:rPr>
          <w:rFonts w:ascii="Times New Roman" w:eastAsia="Times New Roman" w:hAnsi="Times New Roman" w:cs="Times New Roman"/>
          <w:color w:val="000000"/>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color w:val="000000"/>
          <w:sz w:val="24"/>
          <w:szCs w:val="24"/>
        </w:rPr>
        <w:tab/>
      </w:r>
      <w:r w:rsidR="009E1646">
        <w:rPr>
          <w:rFonts w:ascii="Times New Roman" w:eastAsia="Times New Roman" w:hAnsi="Times New Roman" w:cs="Times New Roman"/>
          <w:color w:val="000000"/>
          <w:sz w:val="24"/>
          <w:szCs w:val="24"/>
        </w:rPr>
        <w:tab/>
      </w:r>
      <w:r w:rsidR="004E3F29" w:rsidRPr="004E3F29">
        <w:rPr>
          <w:rFonts w:ascii="Times New Roman" w:eastAsia="Times New Roman" w:hAnsi="Times New Roman" w:cs="Times New Roman"/>
          <w:color w:val="000000"/>
          <w:sz w:val="24"/>
          <w:szCs w:val="24"/>
        </w:rPr>
        <w:t xml:space="preserve">The user clicks on any of the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Application</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w:t>
      </w:r>
      <w:r w:rsidR="00940998" w:rsidRPr="004E3F29">
        <w:rPr>
          <w:rFonts w:ascii="Times New Roman" w:eastAsia="Times New Roman" w:hAnsi="Times New Roman" w:cs="Times New Roman"/>
          <w:sz w:val="24"/>
          <w:szCs w:val="24"/>
        </w:rPr>
        <w:t>links provided</w:t>
      </w:r>
      <w:r w:rsidR="004E3F29" w:rsidRPr="004E3F29">
        <w:rPr>
          <w:rFonts w:ascii="Times New Roman" w:eastAsia="Times New Roman" w:hAnsi="Times New Roman" w:cs="Times New Roman"/>
          <w:color w:val="000000"/>
          <w:sz w:val="24"/>
          <w:szCs w:val="24"/>
        </w:rPr>
        <w:t xml:space="preserve"> for the zone.</w:t>
      </w:r>
    </w:p>
    <w:p w14:paraId="5B33B125" w14:textId="2DEC5E20" w:rsidR="00537170" w:rsidRPr="004E3F29" w:rsidRDefault="005D4FAC" w:rsidP="009E1646">
      <w:pPr>
        <w:pBdr>
          <w:top w:val="nil"/>
          <w:left w:val="nil"/>
          <w:bottom w:val="nil"/>
          <w:right w:val="nil"/>
          <w:between w:val="nil"/>
        </w:pBdr>
        <w:tabs>
          <w:tab w:val="left" w:pos="108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4E3F29" w:rsidRPr="004E3F29">
        <w:rPr>
          <w:rFonts w:ascii="Times New Roman" w:eastAsia="Times New Roman" w:hAnsi="Times New Roman" w:cs="Times New Roman"/>
          <w:color w:val="000000"/>
          <w:sz w:val="24"/>
          <w:szCs w:val="24"/>
        </w:rPr>
        <w:t xml:space="preserve"> </w:t>
      </w:r>
      <w:r w:rsidR="004E3F29" w:rsidRPr="004E3F29">
        <w:rPr>
          <w:rFonts w:ascii="Times New Roman" w:eastAsia="Times New Roman" w:hAnsi="Times New Roman" w:cs="Times New Roman"/>
          <w:color w:val="000000"/>
          <w:sz w:val="24"/>
          <w:szCs w:val="24"/>
        </w:rPr>
        <w:tab/>
      </w:r>
      <w:r w:rsidR="004E3F29" w:rsidRPr="004E3F29">
        <w:rPr>
          <w:rFonts w:ascii="Times New Roman" w:eastAsia="Times New Roman" w:hAnsi="Times New Roman" w:cs="Times New Roman"/>
          <w:sz w:val="24"/>
          <w:szCs w:val="24"/>
        </w:rPr>
        <w:t xml:space="preserve"> </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browser navigates to an external page in a separate window to display relevant applications for use cases allowed within the zone.  The applicable links are retrieved from the city database. </w:t>
      </w:r>
      <w:r w:rsidR="004E3F29" w:rsidRPr="004E3F29">
        <w:rPr>
          <w:rFonts w:ascii="Times New Roman" w:eastAsia="Times New Roman" w:hAnsi="Times New Roman" w:cs="Times New Roman"/>
          <w:sz w:val="24"/>
          <w:szCs w:val="24"/>
        </w:rPr>
        <w:tab/>
        <w:t xml:space="preserve"> </w:t>
      </w:r>
    </w:p>
    <w:p w14:paraId="691FB87F" w14:textId="351E3B3B" w:rsidR="00537170" w:rsidRPr="004E3F29" w:rsidRDefault="005D4FAC" w:rsidP="007B087C">
      <w:pPr>
        <w:tabs>
          <w:tab w:val="left" w:pos="1440"/>
        </w:tabs>
        <w:spacing w:after="0" w:line="480" w:lineRule="auto"/>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4E3F29" w:rsidRPr="004E3F29">
        <w:rPr>
          <w:rFonts w:ascii="Times New Roman" w:eastAsia="Times New Roman" w:hAnsi="Times New Roman" w:cs="Times New Roman"/>
          <w:sz w:val="24"/>
          <w:szCs w:val="24"/>
        </w:rPr>
        <w:tab/>
        <w:t xml:space="preserve">The user clicks on the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X</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button located on the top right of the modal.</w:t>
      </w:r>
    </w:p>
    <w:p w14:paraId="00F5DB19" w14:textId="3C193E6B" w:rsidR="00537170" w:rsidRPr="004E3F29" w:rsidRDefault="005D4FAC" w:rsidP="007B087C">
      <w:pPr>
        <w:tabs>
          <w:tab w:val="left" w:pos="1440"/>
        </w:tabs>
        <w:spacing w:after="0" w:line="480" w:lineRule="auto"/>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4E3F29" w:rsidRPr="004E3F29">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ab/>
        <w:t xml:space="preserve"> The modal closes and the view is returned to the map page.</w:t>
      </w:r>
    </w:p>
    <w:p w14:paraId="72E30454" w14:textId="4754EAA9" w:rsidR="00537170" w:rsidRPr="004E3F29" w:rsidRDefault="005D4FAC" w:rsidP="007B087C">
      <w:pPr>
        <w:tabs>
          <w:tab w:val="left" w:pos="1440"/>
        </w:tabs>
        <w:spacing w:after="0" w:line="480" w:lineRule="auto"/>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4E3F29" w:rsidRPr="004E3F29">
        <w:rPr>
          <w:rFonts w:ascii="Times New Roman" w:eastAsia="Times New Roman" w:hAnsi="Times New Roman" w:cs="Times New Roman"/>
          <w:sz w:val="24"/>
          <w:szCs w:val="24"/>
        </w:rPr>
        <w:tab/>
        <w:t xml:space="preserve">The user clicks on the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Quick Reference Page</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link.</w:t>
      </w:r>
    </w:p>
    <w:p w14:paraId="0A29F7D7" w14:textId="2314634B" w:rsidR="00537170" w:rsidRPr="004E3F29" w:rsidRDefault="005D4FAC" w:rsidP="007B087C">
      <w:pPr>
        <w:tabs>
          <w:tab w:val="left" w:pos="1440"/>
        </w:tabs>
        <w:spacing w:after="0" w:line="480" w:lineRule="auto"/>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4E3F29" w:rsidRPr="004E3F29">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ab/>
        <w:t xml:space="preserve"> The browser navigates to the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Quick Reference Page</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in a separate window.</w:t>
      </w:r>
    </w:p>
    <w:p w14:paraId="0715B2B9" w14:textId="54AF5818" w:rsidR="00537170" w:rsidRPr="004E3F29" w:rsidRDefault="005D4FAC" w:rsidP="007B087C">
      <w:pPr>
        <w:tabs>
          <w:tab w:val="left" w:pos="1440"/>
        </w:tabs>
        <w:spacing w:after="0" w:line="480" w:lineRule="auto"/>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4E3F29" w:rsidRPr="004E3F29">
        <w:rPr>
          <w:rFonts w:ascii="Times New Roman" w:eastAsia="Times New Roman" w:hAnsi="Times New Roman" w:cs="Times New Roman"/>
          <w:sz w:val="24"/>
          <w:szCs w:val="24"/>
        </w:rPr>
        <w:tab/>
        <w:t xml:space="preserve">The user clicks on the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Need Help?</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icon located on the bottom right of the page.</w:t>
      </w:r>
    </w:p>
    <w:p w14:paraId="66761ED9" w14:textId="57FC800F" w:rsidR="00537170" w:rsidRPr="004E3F29" w:rsidRDefault="005D4FAC" w:rsidP="006402F7">
      <w:pPr>
        <w:tabs>
          <w:tab w:val="left" w:pos="144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lastRenderedPageBreak/>
        <w:t>Response:</w:t>
      </w:r>
      <w:r w:rsidR="006402F7">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w:t>
      </w:r>
      <w:proofErr w:type="spellStart"/>
      <w:r w:rsidR="004E3F29" w:rsidRPr="004E3F29">
        <w:rPr>
          <w:rFonts w:ascii="Times New Roman" w:eastAsia="Times New Roman" w:hAnsi="Times New Roman" w:cs="Times New Roman"/>
          <w:sz w:val="24"/>
          <w:szCs w:val="24"/>
        </w:rPr>
        <w:t>ChatBot</w:t>
      </w:r>
      <w:proofErr w:type="spellEnd"/>
      <w:r w:rsidR="004E3F29" w:rsidRPr="004E3F29">
        <w:rPr>
          <w:rFonts w:ascii="Times New Roman" w:eastAsia="Times New Roman" w:hAnsi="Times New Roman" w:cs="Times New Roman"/>
          <w:sz w:val="24"/>
          <w:szCs w:val="24"/>
        </w:rPr>
        <w:t xml:space="preserve"> application </w:t>
      </w:r>
      <w:r w:rsidR="009E1646" w:rsidRPr="004E3F29">
        <w:rPr>
          <w:rFonts w:ascii="Times New Roman" w:eastAsia="Times New Roman" w:hAnsi="Times New Roman" w:cs="Times New Roman"/>
          <w:sz w:val="24"/>
          <w:szCs w:val="24"/>
        </w:rPr>
        <w:t>opens</w:t>
      </w:r>
      <w:r w:rsidR="004E3F29" w:rsidRPr="004E3F29">
        <w:rPr>
          <w:rFonts w:ascii="Times New Roman" w:eastAsia="Times New Roman" w:hAnsi="Times New Roman" w:cs="Times New Roman"/>
          <w:sz w:val="24"/>
          <w:szCs w:val="24"/>
        </w:rPr>
        <w:t xml:space="preserve"> on top of the map interface page (implemented by UMGC City Team 2).</w:t>
      </w:r>
    </w:p>
    <w:p w14:paraId="5C8A5B26" w14:textId="753BB3A2" w:rsidR="00537170" w:rsidRPr="004E3F29" w:rsidRDefault="00B90FA1" w:rsidP="00C479D8">
      <w:pPr>
        <w:pStyle w:val="Heading3"/>
      </w:pPr>
      <w:r>
        <w:t xml:space="preserve">3.2.2.3    </w:t>
      </w:r>
      <w:r w:rsidR="004E3F29" w:rsidRPr="004E3F29">
        <w:t>Functional Requirements</w:t>
      </w:r>
    </w:p>
    <w:p w14:paraId="42D7A55C" w14:textId="1DB9E9AD" w:rsidR="00537170" w:rsidRPr="004E3F29" w:rsidRDefault="004E3F29" w:rsidP="009E1646">
      <w:pPr>
        <w:pBdr>
          <w:top w:val="nil"/>
          <w:left w:val="nil"/>
          <w:bottom w:val="nil"/>
          <w:right w:val="nil"/>
          <w:between w:val="nil"/>
        </w:pBdr>
        <w:tabs>
          <w:tab w:val="left" w:pos="1440"/>
        </w:tabs>
        <w:spacing w:after="0" w:line="480" w:lineRule="auto"/>
        <w:ind w:left="1440" w:hanging="1440"/>
        <w:contextualSpacing/>
        <w:jc w:val="both"/>
        <w:rPr>
          <w:rFonts w:ascii="Times New Roman" w:eastAsia="Times New Roman" w:hAnsi="Times New Roman" w:cs="Times New Roman"/>
          <w:color w:val="000000"/>
          <w:sz w:val="24"/>
          <w:szCs w:val="24"/>
        </w:rPr>
      </w:pPr>
      <w:r w:rsidRPr="004E3F29">
        <w:rPr>
          <w:rFonts w:ascii="Times New Roman" w:eastAsia="Times New Roman" w:hAnsi="Times New Roman" w:cs="Times New Roman"/>
          <w:color w:val="000000"/>
          <w:sz w:val="24"/>
          <w:szCs w:val="24"/>
        </w:rPr>
        <w:t xml:space="preserve">REQ-2.1:  </w:t>
      </w:r>
      <w:r w:rsidR="009E1646">
        <w:rPr>
          <w:rFonts w:ascii="Times New Roman" w:eastAsia="Times New Roman" w:hAnsi="Times New Roman" w:cs="Times New Roman"/>
          <w:color w:val="000000"/>
          <w:sz w:val="24"/>
          <w:szCs w:val="24"/>
        </w:rPr>
        <w:tab/>
      </w:r>
      <w:r w:rsidRPr="004E3F29">
        <w:rPr>
          <w:rFonts w:ascii="Times New Roman" w:eastAsia="Times New Roman" w:hAnsi="Times New Roman" w:cs="Times New Roman"/>
          <w:color w:val="000000"/>
          <w:sz w:val="24"/>
          <w:szCs w:val="24"/>
        </w:rPr>
        <w:t xml:space="preserve">When the user </w:t>
      </w:r>
      <w:r w:rsidRPr="004E3F29">
        <w:rPr>
          <w:rFonts w:ascii="Times New Roman" w:eastAsia="Times New Roman" w:hAnsi="Times New Roman" w:cs="Times New Roman"/>
          <w:sz w:val="24"/>
          <w:szCs w:val="24"/>
        </w:rPr>
        <w:t>drags either scrollbar, the map image is moved within the containing window.  Scrolling is set to default Chrome settings.</w:t>
      </w:r>
    </w:p>
    <w:p w14:paraId="65EF8B1E" w14:textId="77777777" w:rsidR="00537170" w:rsidRPr="004E3F29" w:rsidRDefault="004E3F29" w:rsidP="009E1646">
      <w:pPr>
        <w:pBdr>
          <w:top w:val="nil"/>
          <w:left w:val="nil"/>
          <w:bottom w:val="nil"/>
          <w:right w:val="nil"/>
          <w:between w:val="nil"/>
        </w:pBdr>
        <w:tabs>
          <w:tab w:val="left" w:pos="1440"/>
        </w:tabs>
        <w:spacing w:after="0" w:line="480" w:lineRule="auto"/>
        <w:ind w:left="1440" w:hanging="1440"/>
        <w:contextualSpacing/>
        <w:jc w:val="both"/>
        <w:rPr>
          <w:rFonts w:ascii="Times New Roman" w:eastAsia="Times New Roman" w:hAnsi="Times New Roman" w:cs="Times New Roman"/>
          <w:color w:val="000000"/>
          <w:sz w:val="24"/>
          <w:szCs w:val="24"/>
        </w:rPr>
      </w:pPr>
      <w:r w:rsidRPr="004E3F29">
        <w:rPr>
          <w:rFonts w:ascii="Times New Roman" w:eastAsia="Times New Roman" w:hAnsi="Times New Roman" w:cs="Times New Roman"/>
          <w:color w:val="000000"/>
          <w:sz w:val="24"/>
          <w:szCs w:val="24"/>
        </w:rPr>
        <w:t>REQ-2.2:</w:t>
      </w:r>
      <w:r w:rsidRPr="004E3F29">
        <w:rPr>
          <w:rFonts w:ascii="Times New Roman" w:eastAsia="Times New Roman" w:hAnsi="Times New Roman" w:cs="Times New Roman"/>
          <w:color w:val="000000"/>
          <w:sz w:val="24"/>
          <w:szCs w:val="24"/>
        </w:rPr>
        <w:tab/>
        <w:t xml:space="preserve">When the </w:t>
      </w:r>
      <w:r w:rsidRPr="004E3F29">
        <w:rPr>
          <w:rFonts w:ascii="Times New Roman" w:eastAsia="Times New Roman" w:hAnsi="Times New Roman" w:cs="Times New Roman"/>
          <w:sz w:val="24"/>
          <w:szCs w:val="24"/>
        </w:rPr>
        <w:t>user clicks on a zone within the map, a modal opens on top of the map to display specific information to the selected zone. The modal is designed using in-line JavaScript and custom CSS.</w:t>
      </w:r>
    </w:p>
    <w:p w14:paraId="31B8EFCA" w14:textId="636405FA" w:rsidR="00537170" w:rsidRPr="004E3F29" w:rsidRDefault="004E3F29" w:rsidP="009E1646">
      <w:pPr>
        <w:pBdr>
          <w:top w:val="nil"/>
          <w:left w:val="nil"/>
          <w:bottom w:val="nil"/>
          <w:right w:val="nil"/>
          <w:between w:val="nil"/>
        </w:pBdr>
        <w:tabs>
          <w:tab w:val="left" w:pos="1440"/>
        </w:tabs>
        <w:spacing w:after="0" w:line="480" w:lineRule="auto"/>
        <w:ind w:left="1440" w:hanging="1440"/>
        <w:contextualSpacing/>
        <w:jc w:val="both"/>
        <w:rPr>
          <w:rFonts w:ascii="Times New Roman" w:eastAsia="Times New Roman" w:hAnsi="Times New Roman" w:cs="Times New Roman"/>
          <w:color w:val="000000"/>
          <w:sz w:val="24"/>
          <w:szCs w:val="24"/>
        </w:rPr>
      </w:pPr>
      <w:r w:rsidRPr="004E3F29">
        <w:rPr>
          <w:rFonts w:ascii="Times New Roman" w:eastAsia="Times New Roman" w:hAnsi="Times New Roman" w:cs="Times New Roman"/>
          <w:color w:val="000000"/>
          <w:sz w:val="24"/>
          <w:szCs w:val="24"/>
        </w:rPr>
        <w:t xml:space="preserve">REQ-2.3:  </w:t>
      </w:r>
      <w:r w:rsidRPr="004E3F29">
        <w:rPr>
          <w:rFonts w:ascii="Times New Roman" w:eastAsia="Times New Roman" w:hAnsi="Times New Roman" w:cs="Times New Roman"/>
          <w:color w:val="000000"/>
          <w:sz w:val="24"/>
          <w:szCs w:val="24"/>
        </w:rPr>
        <w:tab/>
        <w:t>When the user</w:t>
      </w:r>
      <w:r w:rsidRPr="004E3F29">
        <w:rPr>
          <w:rFonts w:ascii="Times New Roman" w:eastAsia="Times New Roman" w:hAnsi="Times New Roman" w:cs="Times New Roman"/>
          <w:sz w:val="24"/>
          <w:szCs w:val="24"/>
        </w:rPr>
        <w:t xml:space="preserve"> clicks on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Zone Information</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link, the browser navigates to an external page on the </w:t>
      </w:r>
      <w:proofErr w:type="spellStart"/>
      <w:r w:rsidRPr="004E3F29">
        <w:rPr>
          <w:rFonts w:ascii="Times New Roman" w:eastAsia="Times New Roman" w:hAnsi="Times New Roman" w:cs="Times New Roman"/>
          <w:sz w:val="24"/>
          <w:szCs w:val="24"/>
        </w:rPr>
        <w:t>Municode</w:t>
      </w:r>
      <w:proofErr w:type="spellEnd"/>
      <w:r w:rsidRPr="004E3F29">
        <w:rPr>
          <w:rFonts w:ascii="Times New Roman" w:eastAsia="Times New Roman" w:hAnsi="Times New Roman" w:cs="Times New Roman"/>
          <w:sz w:val="24"/>
          <w:szCs w:val="24"/>
        </w:rPr>
        <w:t xml:space="preserve"> website that contains information that is relevant to the selected zone.  The UMGC City Teams are not responsible for the accuracy or validity of the content found on this external site.</w:t>
      </w:r>
    </w:p>
    <w:p w14:paraId="1ED3F5D2" w14:textId="45C44DFC" w:rsidR="00537170" w:rsidRPr="004E3F29" w:rsidRDefault="004E3F29" w:rsidP="009E1646">
      <w:pPr>
        <w:pBdr>
          <w:top w:val="nil"/>
          <w:left w:val="nil"/>
          <w:bottom w:val="nil"/>
          <w:right w:val="nil"/>
          <w:between w:val="nil"/>
        </w:pBd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color w:val="000000"/>
          <w:sz w:val="24"/>
          <w:szCs w:val="24"/>
        </w:rPr>
        <w:t xml:space="preserve">REQ-2.4: </w:t>
      </w:r>
      <w:r w:rsidRPr="004E3F29">
        <w:rPr>
          <w:rFonts w:ascii="Times New Roman" w:eastAsia="Times New Roman" w:hAnsi="Times New Roman" w:cs="Times New Roman"/>
          <w:color w:val="000000"/>
          <w:sz w:val="24"/>
          <w:szCs w:val="24"/>
        </w:rPr>
        <w:tab/>
      </w:r>
      <w:r w:rsidRPr="004E3F29">
        <w:rPr>
          <w:rFonts w:ascii="Times New Roman" w:eastAsia="Times New Roman" w:hAnsi="Times New Roman" w:cs="Times New Roman"/>
          <w:sz w:val="24"/>
          <w:szCs w:val="24"/>
        </w:rPr>
        <w:t xml:space="preserve">When the user clicks on any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Application</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link, the browser navigates to an external page on the </w:t>
      </w:r>
      <w:proofErr w:type="spellStart"/>
      <w:r w:rsidRPr="004E3F29">
        <w:rPr>
          <w:rFonts w:ascii="Times New Roman" w:eastAsia="Times New Roman" w:hAnsi="Times New Roman" w:cs="Times New Roman"/>
          <w:sz w:val="24"/>
          <w:szCs w:val="24"/>
        </w:rPr>
        <w:t>Municode</w:t>
      </w:r>
      <w:proofErr w:type="spellEnd"/>
      <w:r w:rsidRPr="004E3F29">
        <w:rPr>
          <w:rFonts w:ascii="Times New Roman" w:eastAsia="Times New Roman" w:hAnsi="Times New Roman" w:cs="Times New Roman"/>
          <w:sz w:val="24"/>
          <w:szCs w:val="24"/>
        </w:rPr>
        <w:t xml:space="preserve"> website that contains the applications that are relevant to the selected zone.  The UMGC City Teams are not responsible for the accuracy or validity of the content found on this external site.</w:t>
      </w:r>
    </w:p>
    <w:p w14:paraId="448A402C" w14:textId="14003F7B" w:rsidR="00537170" w:rsidRPr="004E3F29" w:rsidRDefault="004E3F29" w:rsidP="009E1646">
      <w:pPr>
        <w:pBdr>
          <w:top w:val="nil"/>
          <w:left w:val="nil"/>
          <w:bottom w:val="nil"/>
          <w:right w:val="nil"/>
          <w:between w:val="nil"/>
        </w:pBd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 xml:space="preserve">REQ-2.5: </w:t>
      </w:r>
      <w:r w:rsidRPr="004E3F29">
        <w:rPr>
          <w:rFonts w:ascii="Times New Roman" w:eastAsia="Times New Roman" w:hAnsi="Times New Roman" w:cs="Times New Roman"/>
          <w:sz w:val="24"/>
          <w:szCs w:val="24"/>
        </w:rPr>
        <w:tab/>
        <w:t xml:space="preserve">When the user clicks on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Quick Reference Page</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link, the browser navigates to an internal page that contains information designed by the city officials.  The information on this page is retrieved from the database.  The UMGC City Teams are not responsible for the accuracy or validity of the content found on any external site.</w:t>
      </w:r>
    </w:p>
    <w:p w14:paraId="06CCAB62" w14:textId="295B8E24" w:rsidR="00537170" w:rsidRPr="004E3F29" w:rsidRDefault="004E3F29" w:rsidP="009E1646">
      <w:pPr>
        <w:pBdr>
          <w:top w:val="nil"/>
          <w:left w:val="nil"/>
          <w:bottom w:val="nil"/>
          <w:right w:val="nil"/>
          <w:between w:val="nil"/>
        </w:pBd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lastRenderedPageBreak/>
        <w:t>REQ-2.6:</w:t>
      </w:r>
      <w:r w:rsidRPr="004E3F29">
        <w:rPr>
          <w:rFonts w:ascii="Times New Roman" w:eastAsia="Times New Roman" w:hAnsi="Times New Roman" w:cs="Times New Roman"/>
          <w:sz w:val="24"/>
          <w:szCs w:val="24"/>
        </w:rPr>
        <w:tab/>
        <w:t xml:space="preserve">When the user clicks on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Need Help?</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icon, the </w:t>
      </w:r>
      <w:proofErr w:type="spellStart"/>
      <w:r w:rsidRPr="004E3F29">
        <w:rPr>
          <w:rFonts w:ascii="Times New Roman" w:eastAsia="Times New Roman" w:hAnsi="Times New Roman" w:cs="Times New Roman"/>
          <w:sz w:val="24"/>
          <w:szCs w:val="24"/>
        </w:rPr>
        <w:t>ChatBot</w:t>
      </w:r>
      <w:proofErr w:type="spellEnd"/>
      <w:r w:rsidRPr="004E3F29">
        <w:rPr>
          <w:rFonts w:ascii="Times New Roman" w:eastAsia="Times New Roman" w:hAnsi="Times New Roman" w:cs="Times New Roman"/>
          <w:sz w:val="24"/>
          <w:szCs w:val="24"/>
        </w:rPr>
        <w:t xml:space="preserve"> application opens on top of the map interface.  The </w:t>
      </w:r>
      <w:proofErr w:type="spellStart"/>
      <w:r w:rsidRPr="004E3F29">
        <w:rPr>
          <w:rFonts w:ascii="Times New Roman" w:eastAsia="Times New Roman" w:hAnsi="Times New Roman" w:cs="Times New Roman"/>
          <w:sz w:val="24"/>
          <w:szCs w:val="24"/>
        </w:rPr>
        <w:t>ChatBot</w:t>
      </w:r>
      <w:proofErr w:type="spellEnd"/>
      <w:r w:rsidRPr="004E3F29">
        <w:rPr>
          <w:rFonts w:ascii="Times New Roman" w:eastAsia="Times New Roman" w:hAnsi="Times New Roman" w:cs="Times New Roman"/>
          <w:sz w:val="24"/>
          <w:szCs w:val="24"/>
        </w:rPr>
        <w:t xml:space="preserve"> application is designed by UMGC City Team 2 and is not addressed in further detail in this document.</w:t>
      </w:r>
    </w:p>
    <w:p w14:paraId="1084AC5E" w14:textId="697871C0" w:rsidR="00537170" w:rsidRDefault="008564E4" w:rsidP="00C479D8">
      <w:pPr>
        <w:pStyle w:val="Heading3"/>
      </w:pPr>
      <w:bookmarkStart w:id="142" w:name="_3.2.3__"/>
      <w:bookmarkEnd w:id="142"/>
      <w:r>
        <w:t xml:space="preserve">3.2.3   </w:t>
      </w:r>
      <w:r w:rsidR="004E3F29" w:rsidRPr="006E5288">
        <w:t>Quick Reference</w:t>
      </w:r>
      <w:r w:rsidR="00D1612A" w:rsidRPr="006E5288">
        <w:t xml:space="preserve"> Page</w:t>
      </w:r>
      <w:r w:rsidR="004E3F29" w:rsidRPr="006E5288">
        <w:t xml:space="preserve"> </w:t>
      </w:r>
      <w:r w:rsidR="00D1612A" w:rsidRPr="006E5288">
        <w:t>(</w:t>
      </w:r>
      <w:r w:rsidR="004E3F29" w:rsidRPr="006E5288">
        <w:t>Land Uses</w:t>
      </w:r>
      <w:r w:rsidR="00D1612A" w:rsidRPr="006E5288">
        <w:t>)</w:t>
      </w:r>
    </w:p>
    <w:p w14:paraId="23D2C5F9" w14:textId="5C7E44F7" w:rsidR="00C65646" w:rsidRPr="00C65646" w:rsidRDefault="00C65646" w:rsidP="00C65646">
      <w:pPr>
        <w:spacing w:after="0" w:line="480" w:lineRule="auto"/>
      </w:pPr>
      <w:r w:rsidRPr="004E3F29">
        <w:rPr>
          <w:rFonts w:ascii="Times New Roman" w:eastAsia="Times New Roman" w:hAnsi="Times New Roman" w:cs="Times New Roman"/>
          <w:sz w:val="24"/>
          <w:szCs w:val="24"/>
        </w:rPr>
        <w:t xml:space="preserve">The </w:t>
      </w:r>
      <w:r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Quick Reference Page</w:t>
      </w:r>
      <w:r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allows the user to view all the land use cases and easily access specific</w:t>
      </w:r>
      <w:r>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regulations and applications</w:t>
      </w:r>
      <w:r>
        <w:rPr>
          <w:rFonts w:ascii="Times New Roman" w:eastAsia="Times New Roman" w:hAnsi="Times New Roman" w:cs="Times New Roman"/>
          <w:sz w:val="24"/>
          <w:szCs w:val="24"/>
        </w:rPr>
        <w:t xml:space="preserve">.  </w:t>
      </w:r>
    </w:p>
    <w:p w14:paraId="3143F9C2" w14:textId="440BBB25" w:rsidR="00D1612A" w:rsidRPr="00D1612A" w:rsidRDefault="006604C9" w:rsidP="00C479D8">
      <w:pPr>
        <w:pStyle w:val="Heading3"/>
      </w:pPr>
      <w:r>
        <w:t>3.2.3.1</w:t>
      </w:r>
      <w:r w:rsidR="006402F7" w:rsidRPr="00D1612A">
        <w:t xml:space="preserve">   </w:t>
      </w:r>
      <w:r>
        <w:t xml:space="preserve"> </w:t>
      </w:r>
      <w:r w:rsidR="00D1612A" w:rsidRPr="00D1612A">
        <w:t>Description and Priority</w:t>
      </w:r>
    </w:p>
    <w:p w14:paraId="42E1F83D" w14:textId="2047FD6B" w:rsidR="00537170" w:rsidRDefault="006402F7" w:rsidP="006402F7">
      <w:pPr>
        <w:tabs>
          <w:tab w:val="left" w:pos="1440"/>
          <w:tab w:val="left" w:pos="2520"/>
        </w:tabs>
        <w:spacing w:after="0" w:line="480" w:lineRule="auto"/>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The Quick Reference Page displays</w:t>
      </w:r>
      <w:r>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different allowed land usages as defined by the city representative. Under each land use option, there will</w:t>
      </w:r>
      <w:r>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be links to regulations and applications for those specific types. The links will take the user directly to the</w:t>
      </w:r>
      <w:r>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appropriate regulation or application.</w:t>
      </w:r>
      <w:r>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Priority = High</w:t>
      </w:r>
    </w:p>
    <w:p w14:paraId="71FD15FF" w14:textId="16DE986F" w:rsidR="00537170" w:rsidRPr="006402F7" w:rsidRDefault="006604C9" w:rsidP="00C479D8">
      <w:pPr>
        <w:pStyle w:val="Heading3"/>
      </w:pPr>
      <w:r>
        <w:t xml:space="preserve">3.2.3.2    </w:t>
      </w:r>
      <w:r w:rsidR="004E3F29" w:rsidRPr="006402F7">
        <w:t>Stimulus/Response Sequences</w:t>
      </w:r>
    </w:p>
    <w:p w14:paraId="1541CFAD" w14:textId="60F22F38" w:rsidR="00537170" w:rsidRPr="004E3F29" w:rsidRDefault="005D4FAC" w:rsidP="006402F7">
      <w:pPr>
        <w:tabs>
          <w:tab w:val="left" w:pos="1440"/>
          <w:tab w:val="left" w:pos="2520"/>
        </w:tabs>
        <w:spacing w:after="0" w:line="480" w:lineRule="auto"/>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6402F7">
        <w:rPr>
          <w:rFonts w:ascii="Times New Roman" w:eastAsia="Times New Roman" w:hAnsi="Times New Roman" w:cs="Times New Roman"/>
          <w:sz w:val="24"/>
          <w:szCs w:val="24"/>
        </w:rPr>
        <w:t>T</w:t>
      </w:r>
      <w:r w:rsidR="004E3F29" w:rsidRPr="004E3F29">
        <w:rPr>
          <w:rFonts w:ascii="Times New Roman" w:eastAsia="Times New Roman" w:hAnsi="Times New Roman" w:cs="Times New Roman"/>
          <w:sz w:val="24"/>
          <w:szCs w:val="24"/>
        </w:rPr>
        <w:t xml:space="preserve">he user clicks on the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Quick Reference Page</w:t>
      </w:r>
      <w:r w:rsidR="00AC18E8" w:rsidRPr="00AC18E8">
        <w:rPr>
          <w:rFonts w:ascii="Times New Roman" w:eastAsia="Times New Roman" w:hAnsi="Times New Roman" w:cs="Times New Roman"/>
          <w:sz w:val="24"/>
          <w:szCs w:val="24"/>
        </w:rPr>
        <w:t>”</w:t>
      </w:r>
      <w:r w:rsidR="006402F7">
        <w:rPr>
          <w:rFonts w:ascii="Times New Roman" w:eastAsia="Times New Roman" w:hAnsi="Times New Roman" w:cs="Times New Roman"/>
          <w:sz w:val="24"/>
          <w:szCs w:val="24"/>
        </w:rPr>
        <w:t xml:space="preserve"> link on the main page.</w:t>
      </w:r>
    </w:p>
    <w:p w14:paraId="3B69F37C" w14:textId="4A745819" w:rsidR="00537170" w:rsidRPr="004E3F29" w:rsidRDefault="005D4FAC" w:rsidP="006402F7">
      <w:pPr>
        <w:tabs>
          <w:tab w:val="left" w:pos="18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6402F7">
        <w:rPr>
          <w:rFonts w:ascii="Times New Roman" w:eastAsia="Times New Roman" w:hAnsi="Times New Roman" w:cs="Times New Roman"/>
          <w:sz w:val="24"/>
          <w:szCs w:val="24"/>
        </w:rPr>
        <w:tab/>
      </w:r>
      <w:r w:rsidR="004E3F29" w:rsidRPr="006402F7">
        <w:rPr>
          <w:rFonts w:ascii="Times New Roman" w:eastAsia="Times New Roman" w:hAnsi="Times New Roman" w:cs="Times New Roman"/>
          <w:sz w:val="24"/>
          <w:szCs w:val="24"/>
        </w:rPr>
        <w:t xml:space="preserve">The system directs the user to the </w:t>
      </w:r>
      <w:r w:rsidR="00AC18E8" w:rsidRPr="00AC18E8">
        <w:rPr>
          <w:rFonts w:ascii="Times New Roman" w:eastAsia="Times New Roman" w:hAnsi="Times New Roman" w:cs="Times New Roman"/>
          <w:sz w:val="24"/>
          <w:szCs w:val="24"/>
        </w:rPr>
        <w:t>“</w:t>
      </w:r>
      <w:r w:rsidR="004E3F29" w:rsidRPr="006402F7">
        <w:rPr>
          <w:rFonts w:ascii="Times New Roman" w:eastAsia="Times New Roman" w:hAnsi="Times New Roman" w:cs="Times New Roman"/>
          <w:sz w:val="24"/>
          <w:szCs w:val="24"/>
        </w:rPr>
        <w:t>Quick Reference Page</w:t>
      </w:r>
      <w:r w:rsidR="00AC18E8" w:rsidRPr="00AC18E8">
        <w:rPr>
          <w:rFonts w:ascii="Times New Roman" w:eastAsia="Times New Roman" w:hAnsi="Times New Roman" w:cs="Times New Roman"/>
          <w:sz w:val="24"/>
          <w:szCs w:val="24"/>
        </w:rPr>
        <w:t>”</w:t>
      </w:r>
      <w:r w:rsidR="004E3F29" w:rsidRPr="006402F7">
        <w:rPr>
          <w:rFonts w:ascii="Times New Roman" w:eastAsia="Times New Roman" w:hAnsi="Times New Roman" w:cs="Times New Roman"/>
          <w:sz w:val="24"/>
          <w:szCs w:val="24"/>
        </w:rPr>
        <w:t xml:space="preserve"> which will show the user</w:t>
      </w:r>
      <w:r w:rsidR="006402F7">
        <w:rPr>
          <w:rFonts w:ascii="Times New Roman" w:eastAsia="Times New Roman" w:hAnsi="Times New Roman" w:cs="Times New Roman"/>
          <w:sz w:val="24"/>
          <w:szCs w:val="24"/>
        </w:rPr>
        <w:t xml:space="preserve"> </w:t>
      </w:r>
      <w:r w:rsidR="004E3F29" w:rsidRPr="006402F7">
        <w:rPr>
          <w:rFonts w:ascii="Times New Roman" w:eastAsia="Times New Roman" w:hAnsi="Times New Roman" w:cs="Times New Roman"/>
          <w:sz w:val="24"/>
          <w:szCs w:val="24"/>
        </w:rPr>
        <w:t>all</w:t>
      </w:r>
      <w:r w:rsidR="006402F7">
        <w:rPr>
          <w:rFonts w:ascii="Times New Roman" w:eastAsia="Times New Roman" w:hAnsi="Times New Roman" w:cs="Times New Roman"/>
          <w:sz w:val="24"/>
          <w:szCs w:val="24"/>
        </w:rPr>
        <w:t xml:space="preserve"> </w:t>
      </w:r>
      <w:r w:rsidR="004E3F29" w:rsidRPr="006402F7">
        <w:rPr>
          <w:rFonts w:ascii="Times New Roman" w:eastAsia="Times New Roman" w:hAnsi="Times New Roman" w:cs="Times New Roman"/>
          <w:sz w:val="24"/>
          <w:szCs w:val="24"/>
        </w:rPr>
        <w:t>the different land uses, regulation and applications.</w:t>
      </w:r>
    </w:p>
    <w:p w14:paraId="6AAEBCDA" w14:textId="649117DF" w:rsidR="00537170" w:rsidRPr="006402F7" w:rsidRDefault="006604C9" w:rsidP="00C479D8">
      <w:pPr>
        <w:pStyle w:val="Heading3"/>
      </w:pPr>
      <w:r>
        <w:t xml:space="preserve">3.2.3.3    </w:t>
      </w:r>
      <w:r w:rsidR="004E3F29" w:rsidRPr="006402F7">
        <w:t>Functional Requirements</w:t>
      </w:r>
    </w:p>
    <w:p w14:paraId="4C8FEB1C" w14:textId="5C34ED00" w:rsidR="00537170" w:rsidRPr="004E3F29" w:rsidRDefault="004E3F29" w:rsidP="00F113F7">
      <w:pPr>
        <w:tabs>
          <w:tab w:val="left" w:pos="1440"/>
          <w:tab w:val="left" w:pos="1530"/>
          <w:tab w:val="left" w:pos="2520"/>
        </w:tabs>
        <w:spacing w:after="0" w:line="480" w:lineRule="auto"/>
        <w:ind w:left="1440" w:hanging="1440"/>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REQ-</w:t>
      </w:r>
      <w:r w:rsidR="006402F7">
        <w:rPr>
          <w:rFonts w:ascii="Times New Roman" w:eastAsia="Times New Roman" w:hAnsi="Times New Roman" w:cs="Times New Roman"/>
          <w:sz w:val="24"/>
          <w:szCs w:val="24"/>
        </w:rPr>
        <w:t>3</w:t>
      </w:r>
      <w:r w:rsidRPr="004E3F29">
        <w:rPr>
          <w:rFonts w:ascii="Times New Roman" w:eastAsia="Times New Roman" w:hAnsi="Times New Roman" w:cs="Times New Roman"/>
          <w:sz w:val="24"/>
          <w:szCs w:val="24"/>
        </w:rPr>
        <w:t>.</w:t>
      </w:r>
      <w:r w:rsidR="006402F7">
        <w:rPr>
          <w:rFonts w:ascii="Times New Roman" w:eastAsia="Times New Roman" w:hAnsi="Times New Roman" w:cs="Times New Roman"/>
          <w:sz w:val="24"/>
          <w:szCs w:val="24"/>
        </w:rPr>
        <w:t>1:</w:t>
      </w:r>
      <w:r w:rsidR="006402F7">
        <w:rPr>
          <w:rFonts w:ascii="Times New Roman" w:eastAsia="Times New Roman" w:hAnsi="Times New Roman" w:cs="Times New Roman"/>
          <w:sz w:val="24"/>
          <w:szCs w:val="24"/>
        </w:rPr>
        <w:tab/>
      </w:r>
      <w:r w:rsidRPr="004E3F29">
        <w:rPr>
          <w:rFonts w:ascii="Times New Roman" w:eastAsia="Times New Roman" w:hAnsi="Times New Roman" w:cs="Times New Roman"/>
          <w:sz w:val="24"/>
          <w:szCs w:val="24"/>
        </w:rPr>
        <w:t xml:space="preserve">The system shall direct the user to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Quick Reference Page</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w:t>
      </w:r>
    </w:p>
    <w:p w14:paraId="483B6AF0" w14:textId="1E120849" w:rsidR="00537170" w:rsidRDefault="008564E4" w:rsidP="00C479D8">
      <w:pPr>
        <w:pStyle w:val="Heading3"/>
      </w:pPr>
      <w:bookmarkStart w:id="143" w:name="_3.2.4__"/>
      <w:bookmarkEnd w:id="143"/>
      <w:r>
        <w:t xml:space="preserve">3.2.4   </w:t>
      </w:r>
      <w:r w:rsidR="004E3F29" w:rsidRPr="006402F7">
        <w:t>Home Occupation Permit</w:t>
      </w:r>
    </w:p>
    <w:p w14:paraId="2D77AFB6" w14:textId="21E92E5D" w:rsidR="003F6510" w:rsidRPr="003F6510" w:rsidRDefault="00012771" w:rsidP="0001277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“Home Occupation Permit” use case was</w:t>
      </w:r>
      <w:r w:rsidR="003F6510" w:rsidRPr="003F6510">
        <w:rPr>
          <w:rFonts w:ascii="Times New Roman" w:eastAsia="Times New Roman" w:hAnsi="Times New Roman" w:cs="Times New Roman"/>
          <w:sz w:val="24"/>
          <w:szCs w:val="24"/>
        </w:rPr>
        <w:t xml:space="preserve"> defined by the client </w:t>
      </w:r>
      <w:r>
        <w:rPr>
          <w:rFonts w:ascii="Times New Roman" w:eastAsia="Times New Roman" w:hAnsi="Times New Roman" w:cs="Times New Roman"/>
          <w:sz w:val="24"/>
          <w:szCs w:val="24"/>
        </w:rPr>
        <w:t>and will</w:t>
      </w:r>
      <w:r w:rsidR="003F6510" w:rsidRPr="003F6510">
        <w:rPr>
          <w:rFonts w:ascii="Times New Roman" w:eastAsia="Times New Roman" w:hAnsi="Times New Roman" w:cs="Times New Roman"/>
          <w:sz w:val="24"/>
          <w:szCs w:val="24"/>
        </w:rPr>
        <w:t xml:space="preserve"> be included in the initial delivery.</w:t>
      </w:r>
      <w:r>
        <w:rPr>
          <w:rFonts w:ascii="Times New Roman" w:eastAsia="Times New Roman" w:hAnsi="Times New Roman" w:cs="Times New Roman"/>
          <w:sz w:val="24"/>
          <w:szCs w:val="24"/>
        </w:rPr>
        <w:t xml:space="preserve">  The requirements specifically related to this use case are defined in the next three subsections.</w:t>
      </w:r>
    </w:p>
    <w:p w14:paraId="417321E1" w14:textId="66E68F9E" w:rsidR="006402F7" w:rsidRPr="00D1612A" w:rsidRDefault="006604C9" w:rsidP="00C479D8">
      <w:pPr>
        <w:pStyle w:val="Heading3"/>
      </w:pPr>
      <w:bookmarkStart w:id="144" w:name="_Hlk34853946"/>
      <w:r>
        <w:lastRenderedPageBreak/>
        <w:t>3.2.4.1</w:t>
      </w:r>
      <w:r w:rsidR="006402F7" w:rsidRPr="00D1612A">
        <w:t xml:space="preserve">   </w:t>
      </w:r>
      <w:bookmarkEnd w:id="144"/>
      <w:r>
        <w:t xml:space="preserve"> </w:t>
      </w:r>
      <w:r w:rsidR="006402F7" w:rsidRPr="00D1612A">
        <w:t>Description and Priority</w:t>
      </w:r>
    </w:p>
    <w:p w14:paraId="7F1D5A74" w14:textId="57CE54A8" w:rsidR="00537170" w:rsidRPr="004E3F29" w:rsidRDefault="004E3F29" w:rsidP="006402F7">
      <w:pPr>
        <w:tabs>
          <w:tab w:val="left" w:pos="2520"/>
        </w:tabs>
        <w:spacing w:after="0" w:line="480" w:lineRule="auto"/>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 xml:space="preserve">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Home Occupation Permit</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option allows the user to retrieve regulations and provides a link to the</w:t>
      </w:r>
      <w:r w:rsidR="00F113F7">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application.</w:t>
      </w:r>
      <w:r w:rsidR="006C31BC">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Priority = High</w:t>
      </w:r>
    </w:p>
    <w:p w14:paraId="242409C8" w14:textId="49A504AB" w:rsidR="00537170" w:rsidRPr="00F113F7" w:rsidRDefault="008564E4" w:rsidP="00C479D8">
      <w:pPr>
        <w:pStyle w:val="Heading4"/>
        <w:numPr>
          <w:ilvl w:val="3"/>
          <w:numId w:val="15"/>
        </w:numPr>
      </w:pPr>
      <w:r>
        <w:t xml:space="preserve">   </w:t>
      </w:r>
      <w:r w:rsidR="004E3F29" w:rsidRPr="00F113F7">
        <w:t>Stimulus/Response Sequences</w:t>
      </w:r>
    </w:p>
    <w:p w14:paraId="1597F807" w14:textId="6D9E1259" w:rsidR="00537170" w:rsidRPr="004E3F29" w:rsidRDefault="005D4FAC" w:rsidP="00F113F7">
      <w:pPr>
        <w:tabs>
          <w:tab w:val="left" w:pos="1440"/>
          <w:tab w:val="left" w:pos="2520"/>
        </w:tabs>
        <w:spacing w:after="0" w:line="480" w:lineRule="auto"/>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user clicks on t</w:t>
      </w:r>
      <w:r w:rsidR="004048EB">
        <w:rPr>
          <w:rFonts w:ascii="Times New Roman" w:eastAsia="Times New Roman" w:hAnsi="Times New Roman" w:cs="Times New Roman"/>
          <w:sz w:val="24"/>
          <w:szCs w:val="24"/>
        </w:rPr>
        <w:t>he link to the regulations for</w:t>
      </w:r>
      <w:r w:rsidR="004E3F29" w:rsidRPr="004E3F29">
        <w:rPr>
          <w:rFonts w:ascii="Times New Roman" w:eastAsia="Times New Roman" w:hAnsi="Times New Roman" w:cs="Times New Roman"/>
          <w:sz w:val="24"/>
          <w:szCs w:val="24"/>
        </w:rPr>
        <w:t xml:space="preserve"> </w:t>
      </w:r>
      <w:r w:rsidR="004048EB">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Home Occupation Permit</w:t>
      </w:r>
      <w:r w:rsidR="004048EB">
        <w:rPr>
          <w:rFonts w:ascii="Times New Roman" w:eastAsia="Times New Roman" w:hAnsi="Times New Roman" w:cs="Times New Roman"/>
          <w:sz w:val="24"/>
          <w:szCs w:val="24"/>
        </w:rPr>
        <w:t>”.</w:t>
      </w:r>
    </w:p>
    <w:p w14:paraId="0212EB21" w14:textId="61504A06" w:rsidR="00537170" w:rsidRPr="004E3F29" w:rsidRDefault="005D4FAC" w:rsidP="00F113F7">
      <w:pPr>
        <w:tabs>
          <w:tab w:val="left" w:pos="1440"/>
          <w:tab w:val="left" w:pos="2520"/>
        </w:tabs>
        <w:spacing w:after="0" w:line="480" w:lineRule="auto"/>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F113F7">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system directs the user to the specific regulation.</w:t>
      </w:r>
    </w:p>
    <w:p w14:paraId="2AD30883" w14:textId="089C6488" w:rsidR="00537170" w:rsidRPr="004E3F29" w:rsidRDefault="005D4FAC" w:rsidP="00F113F7">
      <w:pPr>
        <w:tabs>
          <w:tab w:val="left" w:pos="1440"/>
          <w:tab w:val="left" w:pos="2520"/>
        </w:tabs>
        <w:spacing w:after="0" w:line="480" w:lineRule="auto"/>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user clicks on the link to the applications for</w:t>
      </w:r>
      <w:r w:rsidR="004048EB">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Home Occupation Permit</w:t>
      </w:r>
      <w:r w:rsidR="004048EB">
        <w:rPr>
          <w:rFonts w:ascii="Times New Roman" w:eastAsia="Times New Roman" w:hAnsi="Times New Roman" w:cs="Times New Roman"/>
          <w:sz w:val="24"/>
          <w:szCs w:val="24"/>
        </w:rPr>
        <w:t>”.</w:t>
      </w:r>
    </w:p>
    <w:p w14:paraId="7CFA53EB" w14:textId="635170C6" w:rsidR="00537170" w:rsidRPr="004E3F29" w:rsidRDefault="005D4FAC" w:rsidP="00F113F7">
      <w:pPr>
        <w:tabs>
          <w:tab w:val="left" w:pos="1440"/>
          <w:tab w:val="left" w:pos="2520"/>
        </w:tabs>
        <w:spacing w:after="0" w:line="480" w:lineRule="auto"/>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F113F7">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system directs the user to the specific application.</w:t>
      </w:r>
    </w:p>
    <w:p w14:paraId="7F69AD51" w14:textId="37866B65" w:rsidR="00537170" w:rsidRPr="00F113F7" w:rsidRDefault="006604C9" w:rsidP="00C479D8">
      <w:pPr>
        <w:pStyle w:val="Heading3"/>
      </w:pPr>
      <w:r>
        <w:t xml:space="preserve">3.2.4.3    </w:t>
      </w:r>
      <w:r w:rsidR="004E3F29" w:rsidRPr="00F113F7">
        <w:t>Functional Requirements</w:t>
      </w:r>
    </w:p>
    <w:p w14:paraId="57DF7CD0" w14:textId="26B52484" w:rsidR="00537170" w:rsidRPr="00F113F7" w:rsidRDefault="004E3F29" w:rsidP="00F113F7">
      <w:pPr>
        <w:ind w:left="1440" w:hanging="1440"/>
        <w:rPr>
          <w:rFonts w:ascii="Times New Roman" w:hAnsi="Times New Roman" w:cs="Times New Roman"/>
          <w:sz w:val="24"/>
          <w:szCs w:val="24"/>
        </w:rPr>
      </w:pPr>
      <w:r w:rsidRPr="00F113F7">
        <w:rPr>
          <w:rFonts w:ascii="Times New Roman" w:hAnsi="Times New Roman" w:cs="Times New Roman"/>
          <w:sz w:val="24"/>
          <w:szCs w:val="24"/>
        </w:rPr>
        <w:t>REQ-</w:t>
      </w:r>
      <w:r w:rsidR="00F45BE3">
        <w:rPr>
          <w:rFonts w:ascii="Times New Roman" w:hAnsi="Times New Roman" w:cs="Times New Roman"/>
          <w:sz w:val="24"/>
          <w:szCs w:val="24"/>
        </w:rPr>
        <w:t>4</w:t>
      </w:r>
      <w:r w:rsidRPr="00F113F7">
        <w:rPr>
          <w:rFonts w:ascii="Times New Roman" w:hAnsi="Times New Roman" w:cs="Times New Roman"/>
          <w:sz w:val="24"/>
          <w:szCs w:val="24"/>
        </w:rPr>
        <w:t>.1</w:t>
      </w:r>
      <w:r w:rsidR="00F113F7">
        <w:rPr>
          <w:rFonts w:ascii="Times New Roman" w:hAnsi="Times New Roman" w:cs="Times New Roman"/>
          <w:sz w:val="24"/>
          <w:szCs w:val="24"/>
        </w:rPr>
        <w:t>:</w:t>
      </w:r>
      <w:r w:rsidR="00F113F7">
        <w:rPr>
          <w:rFonts w:ascii="Times New Roman" w:hAnsi="Times New Roman" w:cs="Times New Roman"/>
          <w:sz w:val="24"/>
          <w:szCs w:val="24"/>
        </w:rPr>
        <w:tab/>
      </w:r>
      <w:r w:rsidRPr="00F113F7">
        <w:rPr>
          <w:rFonts w:ascii="Times New Roman" w:hAnsi="Times New Roman" w:cs="Times New Roman"/>
          <w:sz w:val="24"/>
          <w:szCs w:val="24"/>
        </w:rPr>
        <w:t xml:space="preserve">The system shall direct the user to the </w:t>
      </w:r>
      <w:r w:rsidR="00AC18E8" w:rsidRPr="00AC18E8">
        <w:rPr>
          <w:rFonts w:ascii="Times New Roman" w:hAnsi="Times New Roman" w:cs="Times New Roman"/>
          <w:sz w:val="24"/>
          <w:szCs w:val="24"/>
        </w:rPr>
        <w:t>“</w:t>
      </w:r>
      <w:r w:rsidRPr="00F113F7">
        <w:rPr>
          <w:rFonts w:ascii="Times New Roman" w:hAnsi="Times New Roman" w:cs="Times New Roman"/>
          <w:sz w:val="24"/>
          <w:szCs w:val="24"/>
        </w:rPr>
        <w:t>Home Occupation</w:t>
      </w:r>
      <w:r w:rsidR="00AC18E8" w:rsidRPr="00AC18E8">
        <w:rPr>
          <w:rFonts w:ascii="Times New Roman" w:hAnsi="Times New Roman" w:cs="Times New Roman"/>
          <w:sz w:val="24"/>
          <w:szCs w:val="24"/>
        </w:rPr>
        <w:t>”</w:t>
      </w:r>
      <w:r w:rsidRPr="00F113F7">
        <w:rPr>
          <w:rFonts w:ascii="Times New Roman" w:hAnsi="Times New Roman" w:cs="Times New Roman"/>
          <w:sz w:val="24"/>
          <w:szCs w:val="24"/>
        </w:rPr>
        <w:t xml:space="preserve"> regulations page after</w:t>
      </w:r>
      <w:r w:rsidR="00F113F7" w:rsidRPr="00F113F7">
        <w:rPr>
          <w:rFonts w:ascii="Times New Roman" w:hAnsi="Times New Roman" w:cs="Times New Roman"/>
          <w:sz w:val="24"/>
          <w:szCs w:val="24"/>
        </w:rPr>
        <w:t xml:space="preserve"> </w:t>
      </w:r>
      <w:r w:rsidRPr="00F113F7">
        <w:rPr>
          <w:rFonts w:ascii="Times New Roman" w:hAnsi="Times New Roman" w:cs="Times New Roman"/>
          <w:sz w:val="24"/>
          <w:szCs w:val="24"/>
        </w:rPr>
        <w:t>the</w:t>
      </w:r>
      <w:r w:rsidR="00F113F7" w:rsidRPr="00F113F7">
        <w:rPr>
          <w:rFonts w:ascii="Times New Roman" w:hAnsi="Times New Roman" w:cs="Times New Roman"/>
          <w:sz w:val="24"/>
          <w:szCs w:val="24"/>
        </w:rPr>
        <w:t xml:space="preserve"> </w:t>
      </w:r>
      <w:r w:rsidRPr="00F113F7">
        <w:rPr>
          <w:rFonts w:ascii="Times New Roman" w:hAnsi="Times New Roman" w:cs="Times New Roman"/>
          <w:sz w:val="24"/>
          <w:szCs w:val="24"/>
        </w:rPr>
        <w:t>user clicks the regulation link.</w:t>
      </w:r>
    </w:p>
    <w:p w14:paraId="153D4E92" w14:textId="5C902482" w:rsidR="00537170" w:rsidRPr="004E3F29" w:rsidRDefault="004E3F29" w:rsidP="00F113F7">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REQ-</w:t>
      </w:r>
      <w:r w:rsidR="00F45BE3">
        <w:rPr>
          <w:rFonts w:ascii="Times New Roman" w:eastAsia="Times New Roman" w:hAnsi="Times New Roman" w:cs="Times New Roman"/>
          <w:sz w:val="24"/>
          <w:szCs w:val="24"/>
        </w:rPr>
        <w:t>4</w:t>
      </w:r>
      <w:r w:rsidRPr="004E3F29">
        <w:rPr>
          <w:rFonts w:ascii="Times New Roman" w:eastAsia="Times New Roman" w:hAnsi="Times New Roman" w:cs="Times New Roman"/>
          <w:sz w:val="24"/>
          <w:szCs w:val="24"/>
        </w:rPr>
        <w:t>.2</w:t>
      </w:r>
      <w:r w:rsidR="00F113F7">
        <w:rPr>
          <w:rFonts w:ascii="Times New Roman" w:eastAsia="Times New Roman" w:hAnsi="Times New Roman" w:cs="Times New Roman"/>
          <w:sz w:val="24"/>
          <w:szCs w:val="24"/>
        </w:rPr>
        <w:t>:</w:t>
      </w:r>
      <w:r w:rsidR="00F113F7">
        <w:rPr>
          <w:rFonts w:ascii="Times New Roman" w:eastAsia="Times New Roman" w:hAnsi="Times New Roman" w:cs="Times New Roman"/>
          <w:sz w:val="24"/>
          <w:szCs w:val="24"/>
        </w:rPr>
        <w:tab/>
      </w:r>
      <w:r w:rsidRPr="004E3F29">
        <w:rPr>
          <w:rFonts w:ascii="Times New Roman" w:eastAsia="Times New Roman" w:hAnsi="Times New Roman" w:cs="Times New Roman"/>
          <w:sz w:val="24"/>
          <w:szCs w:val="24"/>
        </w:rPr>
        <w:t xml:space="preserve">The system shall direct the user to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Home Occupation</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application page after</w:t>
      </w:r>
      <w:r w:rsidR="00F113F7">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the user clicks the application link.</w:t>
      </w:r>
    </w:p>
    <w:p w14:paraId="6BFC068A" w14:textId="0617BF13" w:rsidR="00537170" w:rsidRDefault="00824318" w:rsidP="00C479D8">
      <w:pPr>
        <w:pStyle w:val="Heading3"/>
      </w:pPr>
      <w:bookmarkStart w:id="145" w:name="_3.2.5__"/>
      <w:bookmarkEnd w:id="145"/>
      <w:r>
        <w:t>3</w:t>
      </w:r>
      <w:r w:rsidR="006604C9">
        <w:t>.2.5</w:t>
      </w:r>
      <w:r w:rsidR="008564E4">
        <w:t xml:space="preserve">   </w:t>
      </w:r>
      <w:r w:rsidR="004E3F29" w:rsidRPr="00F113F7">
        <w:t>Accessory Dwelling Unit</w:t>
      </w:r>
    </w:p>
    <w:p w14:paraId="3A544231" w14:textId="3E586BAB" w:rsidR="00012771" w:rsidRPr="00012771" w:rsidRDefault="00012771" w:rsidP="00012771">
      <w:pPr>
        <w:spacing w:after="0" w:line="480" w:lineRule="auto"/>
        <w:rPr>
          <w:rFonts w:ascii="Times New Roman" w:eastAsia="Times New Roman" w:hAnsi="Times New Roman" w:cs="Times New Roman"/>
          <w:sz w:val="24"/>
          <w:szCs w:val="24"/>
        </w:rPr>
      </w:pPr>
      <w:r w:rsidRPr="0001277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“Accessory Dwelling Unit” use case was</w:t>
      </w:r>
      <w:r w:rsidRPr="003F6510">
        <w:rPr>
          <w:rFonts w:ascii="Times New Roman" w:eastAsia="Times New Roman" w:hAnsi="Times New Roman" w:cs="Times New Roman"/>
          <w:sz w:val="24"/>
          <w:szCs w:val="24"/>
        </w:rPr>
        <w:t xml:space="preserve"> defined by the client </w:t>
      </w:r>
      <w:r>
        <w:rPr>
          <w:rFonts w:ascii="Times New Roman" w:eastAsia="Times New Roman" w:hAnsi="Times New Roman" w:cs="Times New Roman"/>
          <w:sz w:val="24"/>
          <w:szCs w:val="24"/>
        </w:rPr>
        <w:t>and will</w:t>
      </w:r>
      <w:r w:rsidRPr="003F6510">
        <w:rPr>
          <w:rFonts w:ascii="Times New Roman" w:eastAsia="Times New Roman" w:hAnsi="Times New Roman" w:cs="Times New Roman"/>
          <w:sz w:val="24"/>
          <w:szCs w:val="24"/>
        </w:rPr>
        <w:t xml:space="preserve"> be included in the initial delivery</w:t>
      </w:r>
      <w:r>
        <w:rPr>
          <w:rFonts w:ascii="Times New Roman" w:eastAsia="Times New Roman" w:hAnsi="Times New Roman" w:cs="Times New Roman"/>
          <w:sz w:val="24"/>
          <w:szCs w:val="24"/>
        </w:rPr>
        <w:t>.</w:t>
      </w:r>
      <w:r w:rsidRPr="0001277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012771">
        <w:rPr>
          <w:rFonts w:ascii="Times New Roman" w:eastAsia="Times New Roman" w:hAnsi="Times New Roman" w:cs="Times New Roman"/>
          <w:sz w:val="24"/>
          <w:szCs w:val="24"/>
        </w:rPr>
        <w:t>The requirements specifically related to this use case are defined in the next three subsections.</w:t>
      </w:r>
    </w:p>
    <w:p w14:paraId="3E93C243" w14:textId="571F100A" w:rsidR="00537170" w:rsidRPr="00F113F7" w:rsidRDefault="008564E4" w:rsidP="00C479D8">
      <w:pPr>
        <w:pStyle w:val="Heading4"/>
        <w:numPr>
          <w:ilvl w:val="3"/>
          <w:numId w:val="16"/>
        </w:numPr>
      </w:pPr>
      <w:r>
        <w:t xml:space="preserve">   </w:t>
      </w:r>
      <w:r w:rsidR="004E3F29" w:rsidRPr="00F113F7">
        <w:t>Description and Priority</w:t>
      </w:r>
    </w:p>
    <w:p w14:paraId="4C0CF851" w14:textId="108CC02A" w:rsidR="00537170" w:rsidRPr="004E3F29" w:rsidRDefault="004E3F29" w:rsidP="00F113F7">
      <w:pPr>
        <w:tabs>
          <w:tab w:val="left" w:pos="2520"/>
        </w:tabs>
        <w:spacing w:after="0" w:line="480" w:lineRule="auto"/>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 xml:space="preserve">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Accessory Dwelling Unit</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option allows the user to retrieve regulations and provides a link to</w:t>
      </w:r>
      <w:r w:rsidR="00F113F7">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application</w:t>
      </w:r>
      <w:r w:rsidR="004A6A3A">
        <w:rPr>
          <w:rFonts w:ascii="Times New Roman" w:eastAsia="Times New Roman" w:hAnsi="Times New Roman" w:cs="Times New Roman"/>
          <w:sz w:val="24"/>
          <w:szCs w:val="24"/>
        </w:rPr>
        <w:t>.</w:t>
      </w:r>
      <w:r w:rsidR="006C31BC">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Priority = High.</w:t>
      </w:r>
    </w:p>
    <w:p w14:paraId="289F1C9C" w14:textId="302BA3E0" w:rsidR="00537170" w:rsidRPr="004C1E8D" w:rsidRDefault="006604C9" w:rsidP="00C479D8">
      <w:pPr>
        <w:pStyle w:val="Heading3"/>
      </w:pPr>
      <w:r>
        <w:t xml:space="preserve">3.2.5.2     </w:t>
      </w:r>
      <w:r w:rsidR="004E3F29" w:rsidRPr="004C1E8D">
        <w:t>Stimulus/Response Sequences</w:t>
      </w:r>
    </w:p>
    <w:p w14:paraId="7B1956B3" w14:textId="78698C0D" w:rsidR="00537170" w:rsidRPr="004E3F29" w:rsidRDefault="005D4FAC" w:rsidP="00F113F7">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user clicks on the link to the regulations for </w:t>
      </w:r>
      <w:r w:rsidR="004048EB">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Accessory Dwelling Unit</w:t>
      </w:r>
      <w:r w:rsidR="004048EB">
        <w:rPr>
          <w:rFonts w:ascii="Times New Roman" w:eastAsia="Times New Roman" w:hAnsi="Times New Roman" w:cs="Times New Roman"/>
          <w:sz w:val="24"/>
          <w:szCs w:val="24"/>
        </w:rPr>
        <w:t>”.</w:t>
      </w:r>
    </w:p>
    <w:p w14:paraId="161FFC8D" w14:textId="753D89C0" w:rsidR="00537170" w:rsidRPr="004E3F29" w:rsidRDefault="005D4FAC" w:rsidP="00F113F7">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F113F7">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system directs the user to the specific regulation.</w:t>
      </w:r>
    </w:p>
    <w:p w14:paraId="642879DF" w14:textId="311E7489" w:rsidR="00537170" w:rsidRPr="004E3F29" w:rsidRDefault="005D4FAC" w:rsidP="00F113F7">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lastRenderedPageBreak/>
        <w:t>Stimulus:</w:t>
      </w:r>
      <w:r w:rsidR="00F113F7">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user clicks on the </w:t>
      </w:r>
      <w:r w:rsidR="004048EB">
        <w:rPr>
          <w:rFonts w:ascii="Times New Roman" w:eastAsia="Times New Roman" w:hAnsi="Times New Roman" w:cs="Times New Roman"/>
          <w:sz w:val="24"/>
          <w:szCs w:val="24"/>
        </w:rPr>
        <w:t>link to the applications for</w:t>
      </w:r>
      <w:r w:rsidR="004E3F29" w:rsidRPr="004E3F29">
        <w:rPr>
          <w:rFonts w:ascii="Times New Roman" w:eastAsia="Times New Roman" w:hAnsi="Times New Roman" w:cs="Times New Roman"/>
          <w:sz w:val="24"/>
          <w:szCs w:val="24"/>
        </w:rPr>
        <w:t xml:space="preserve"> </w:t>
      </w:r>
      <w:r w:rsidR="004048EB">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Accessory Dwelling Unit</w:t>
      </w:r>
      <w:r w:rsidR="004048EB">
        <w:rPr>
          <w:rFonts w:ascii="Times New Roman" w:eastAsia="Times New Roman" w:hAnsi="Times New Roman" w:cs="Times New Roman"/>
          <w:sz w:val="24"/>
          <w:szCs w:val="24"/>
        </w:rPr>
        <w:t>”.</w:t>
      </w:r>
    </w:p>
    <w:p w14:paraId="7FD8593E" w14:textId="5ED2473B" w:rsidR="00537170" w:rsidRPr="004E3F29" w:rsidRDefault="005D4FAC" w:rsidP="00F113F7">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F113F7">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system directs the user to the specific application.</w:t>
      </w:r>
    </w:p>
    <w:p w14:paraId="29E49BAE" w14:textId="7EBBB409" w:rsidR="00537170" w:rsidRPr="004C1E8D" w:rsidRDefault="006604C9" w:rsidP="00C479D8">
      <w:pPr>
        <w:pStyle w:val="Heading3"/>
      </w:pPr>
      <w:r>
        <w:t xml:space="preserve">3.2.5.3     </w:t>
      </w:r>
      <w:r w:rsidR="004E3F29" w:rsidRPr="004C1E8D">
        <w:t>Functional Requirements</w:t>
      </w:r>
    </w:p>
    <w:p w14:paraId="5EE9292C" w14:textId="02A3650F" w:rsidR="00537170" w:rsidRPr="00F113F7" w:rsidRDefault="004E3F29" w:rsidP="00F113F7">
      <w:pPr>
        <w:ind w:left="1440" w:hanging="1440"/>
        <w:jc w:val="both"/>
        <w:rPr>
          <w:rFonts w:ascii="Times New Roman" w:hAnsi="Times New Roman" w:cs="Times New Roman"/>
          <w:sz w:val="24"/>
          <w:szCs w:val="24"/>
        </w:rPr>
      </w:pPr>
      <w:r w:rsidRPr="00F113F7">
        <w:rPr>
          <w:rFonts w:ascii="Times New Roman" w:hAnsi="Times New Roman" w:cs="Times New Roman"/>
          <w:sz w:val="24"/>
          <w:szCs w:val="24"/>
        </w:rPr>
        <w:t>REQ-</w:t>
      </w:r>
      <w:r w:rsidR="00F45BE3">
        <w:rPr>
          <w:rFonts w:ascii="Times New Roman" w:hAnsi="Times New Roman" w:cs="Times New Roman"/>
          <w:sz w:val="24"/>
          <w:szCs w:val="24"/>
        </w:rPr>
        <w:t>5</w:t>
      </w:r>
      <w:r w:rsidRPr="00F113F7">
        <w:rPr>
          <w:rFonts w:ascii="Times New Roman" w:hAnsi="Times New Roman" w:cs="Times New Roman"/>
          <w:sz w:val="24"/>
          <w:szCs w:val="24"/>
        </w:rPr>
        <w:t>.1</w:t>
      </w:r>
      <w:r w:rsidR="00F113F7">
        <w:rPr>
          <w:rFonts w:ascii="Times New Roman" w:hAnsi="Times New Roman" w:cs="Times New Roman"/>
          <w:sz w:val="24"/>
          <w:szCs w:val="24"/>
        </w:rPr>
        <w:t>:</w:t>
      </w:r>
      <w:r w:rsidR="00F113F7">
        <w:rPr>
          <w:rFonts w:ascii="Times New Roman" w:hAnsi="Times New Roman" w:cs="Times New Roman"/>
          <w:sz w:val="24"/>
          <w:szCs w:val="24"/>
        </w:rPr>
        <w:tab/>
      </w:r>
      <w:r w:rsidRPr="00F113F7">
        <w:rPr>
          <w:rFonts w:ascii="Times New Roman" w:hAnsi="Times New Roman" w:cs="Times New Roman"/>
          <w:sz w:val="24"/>
          <w:szCs w:val="24"/>
        </w:rPr>
        <w:t xml:space="preserve">The system shall direct the user to the </w:t>
      </w:r>
      <w:r w:rsidR="00AC18E8" w:rsidRPr="00AC18E8">
        <w:rPr>
          <w:rFonts w:ascii="Times New Roman" w:hAnsi="Times New Roman" w:cs="Times New Roman"/>
          <w:sz w:val="24"/>
          <w:szCs w:val="24"/>
        </w:rPr>
        <w:t>“</w:t>
      </w:r>
      <w:r w:rsidRPr="00F113F7">
        <w:rPr>
          <w:rFonts w:ascii="Times New Roman" w:hAnsi="Times New Roman" w:cs="Times New Roman"/>
          <w:sz w:val="24"/>
          <w:szCs w:val="24"/>
        </w:rPr>
        <w:t>Accessory Dwelling Unit</w:t>
      </w:r>
      <w:r w:rsidR="00AC18E8" w:rsidRPr="00AC18E8">
        <w:rPr>
          <w:rFonts w:ascii="Times New Roman" w:hAnsi="Times New Roman" w:cs="Times New Roman"/>
          <w:sz w:val="24"/>
          <w:szCs w:val="24"/>
        </w:rPr>
        <w:t>”</w:t>
      </w:r>
      <w:r w:rsidRPr="00F113F7">
        <w:rPr>
          <w:rFonts w:ascii="Times New Roman" w:hAnsi="Times New Roman" w:cs="Times New Roman"/>
          <w:sz w:val="24"/>
          <w:szCs w:val="24"/>
        </w:rPr>
        <w:t xml:space="preserve"> regulations</w:t>
      </w:r>
      <w:r w:rsidR="00F113F7" w:rsidRPr="00F113F7">
        <w:rPr>
          <w:rFonts w:ascii="Times New Roman" w:hAnsi="Times New Roman" w:cs="Times New Roman"/>
          <w:sz w:val="24"/>
          <w:szCs w:val="24"/>
        </w:rPr>
        <w:t xml:space="preserve"> </w:t>
      </w:r>
      <w:r w:rsidRPr="00F113F7">
        <w:rPr>
          <w:rFonts w:ascii="Times New Roman" w:hAnsi="Times New Roman" w:cs="Times New Roman"/>
          <w:sz w:val="24"/>
          <w:szCs w:val="24"/>
        </w:rPr>
        <w:t>page</w:t>
      </w:r>
      <w:r w:rsidR="00F113F7">
        <w:rPr>
          <w:rFonts w:ascii="Times New Roman" w:hAnsi="Times New Roman" w:cs="Times New Roman"/>
          <w:sz w:val="24"/>
          <w:szCs w:val="24"/>
        </w:rPr>
        <w:t xml:space="preserve"> </w:t>
      </w:r>
      <w:r w:rsidRPr="00F113F7">
        <w:rPr>
          <w:rFonts w:ascii="Times New Roman" w:hAnsi="Times New Roman" w:cs="Times New Roman"/>
          <w:sz w:val="24"/>
          <w:szCs w:val="24"/>
        </w:rPr>
        <w:t>after the user clicks the regulations link.</w:t>
      </w:r>
    </w:p>
    <w:p w14:paraId="23C1F3F9" w14:textId="59A08B1F" w:rsidR="00537170" w:rsidRPr="004E3F29" w:rsidRDefault="004E3F29" w:rsidP="00F113F7">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REQ-</w:t>
      </w:r>
      <w:r w:rsidR="00F45BE3">
        <w:rPr>
          <w:rFonts w:ascii="Times New Roman" w:eastAsia="Times New Roman" w:hAnsi="Times New Roman" w:cs="Times New Roman"/>
          <w:sz w:val="24"/>
          <w:szCs w:val="24"/>
        </w:rPr>
        <w:t>5</w:t>
      </w:r>
      <w:r w:rsidRPr="004E3F29">
        <w:rPr>
          <w:rFonts w:ascii="Times New Roman" w:eastAsia="Times New Roman" w:hAnsi="Times New Roman" w:cs="Times New Roman"/>
          <w:sz w:val="24"/>
          <w:szCs w:val="24"/>
        </w:rPr>
        <w:t>.2</w:t>
      </w:r>
      <w:r w:rsidR="00F113F7">
        <w:rPr>
          <w:rFonts w:ascii="Times New Roman" w:eastAsia="Times New Roman" w:hAnsi="Times New Roman" w:cs="Times New Roman"/>
          <w:sz w:val="24"/>
          <w:szCs w:val="24"/>
        </w:rPr>
        <w:t>:</w:t>
      </w:r>
      <w:r w:rsidR="00F113F7">
        <w:rPr>
          <w:rFonts w:ascii="Times New Roman" w:eastAsia="Times New Roman" w:hAnsi="Times New Roman" w:cs="Times New Roman"/>
          <w:sz w:val="24"/>
          <w:szCs w:val="24"/>
        </w:rPr>
        <w:tab/>
      </w:r>
      <w:r w:rsidRPr="004E3F29">
        <w:rPr>
          <w:rFonts w:ascii="Times New Roman" w:eastAsia="Times New Roman" w:hAnsi="Times New Roman" w:cs="Times New Roman"/>
          <w:sz w:val="24"/>
          <w:szCs w:val="24"/>
        </w:rPr>
        <w:t xml:space="preserve">The system shall direct the user to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Accessory Dwelling Unit</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application</w:t>
      </w:r>
      <w:r w:rsidR="00F113F7">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page after the user clicks the application link.</w:t>
      </w:r>
    </w:p>
    <w:p w14:paraId="3C4D9565" w14:textId="61DCACD9" w:rsidR="00012771" w:rsidRPr="00012771" w:rsidRDefault="0065107B" w:rsidP="00C479D8">
      <w:pPr>
        <w:pStyle w:val="Heading3"/>
      </w:pPr>
      <w:bookmarkStart w:id="146" w:name="_3.2.6__"/>
      <w:bookmarkEnd w:id="146"/>
      <w:r>
        <w:t>3.2.6</w:t>
      </w:r>
      <w:r w:rsidR="008564E4">
        <w:t xml:space="preserve">   S</w:t>
      </w:r>
      <w:r w:rsidR="004E3F29" w:rsidRPr="004C1E8D">
        <w:t>hort Term Rental</w:t>
      </w:r>
    </w:p>
    <w:p w14:paraId="47957112" w14:textId="7F060896" w:rsidR="00012771" w:rsidRPr="00012771" w:rsidRDefault="00012771" w:rsidP="00012771">
      <w:pPr>
        <w:spacing w:after="0" w:line="480" w:lineRule="auto"/>
        <w:rPr>
          <w:rFonts w:ascii="Times New Roman" w:eastAsia="Times New Roman" w:hAnsi="Times New Roman" w:cs="Times New Roman"/>
          <w:sz w:val="24"/>
          <w:szCs w:val="24"/>
        </w:rPr>
      </w:pPr>
      <w:r w:rsidRPr="00012771">
        <w:rPr>
          <w:rFonts w:ascii="Times New Roman" w:eastAsia="Times New Roman" w:hAnsi="Times New Roman" w:cs="Times New Roman"/>
          <w:sz w:val="24"/>
          <w:szCs w:val="24"/>
        </w:rPr>
        <w:t>The “</w:t>
      </w:r>
      <w:r>
        <w:rPr>
          <w:rFonts w:ascii="Times New Roman" w:eastAsia="Times New Roman" w:hAnsi="Times New Roman" w:cs="Times New Roman"/>
          <w:sz w:val="24"/>
          <w:szCs w:val="24"/>
        </w:rPr>
        <w:t>Short Term Rental” use case was</w:t>
      </w:r>
      <w:r w:rsidRPr="003F6510">
        <w:rPr>
          <w:rFonts w:ascii="Times New Roman" w:eastAsia="Times New Roman" w:hAnsi="Times New Roman" w:cs="Times New Roman"/>
          <w:sz w:val="24"/>
          <w:szCs w:val="24"/>
        </w:rPr>
        <w:t xml:space="preserve"> defined by the client </w:t>
      </w:r>
      <w:r>
        <w:rPr>
          <w:rFonts w:ascii="Times New Roman" w:eastAsia="Times New Roman" w:hAnsi="Times New Roman" w:cs="Times New Roman"/>
          <w:sz w:val="24"/>
          <w:szCs w:val="24"/>
        </w:rPr>
        <w:t>and will</w:t>
      </w:r>
      <w:r w:rsidRPr="003F6510">
        <w:rPr>
          <w:rFonts w:ascii="Times New Roman" w:eastAsia="Times New Roman" w:hAnsi="Times New Roman" w:cs="Times New Roman"/>
          <w:sz w:val="24"/>
          <w:szCs w:val="24"/>
        </w:rPr>
        <w:t xml:space="preserve"> be included in the initial delivery</w:t>
      </w:r>
      <w:r>
        <w:rPr>
          <w:rFonts w:ascii="Times New Roman" w:eastAsia="Times New Roman" w:hAnsi="Times New Roman" w:cs="Times New Roman"/>
          <w:sz w:val="24"/>
          <w:szCs w:val="24"/>
        </w:rPr>
        <w:t>.</w:t>
      </w:r>
      <w:r w:rsidRPr="00012771">
        <w:rPr>
          <w:rFonts w:ascii="Times New Roman" w:eastAsia="Times New Roman" w:hAnsi="Times New Roman" w:cs="Times New Roman"/>
          <w:sz w:val="24"/>
          <w:szCs w:val="24"/>
        </w:rPr>
        <w:t xml:space="preserve">  The requirements specifically related to this use case are defined in the next three subsections.</w:t>
      </w:r>
    </w:p>
    <w:p w14:paraId="3A7D6245" w14:textId="716EFDCF" w:rsidR="00537170" w:rsidRPr="004C1E8D" w:rsidRDefault="008564E4" w:rsidP="00C479D8">
      <w:pPr>
        <w:pStyle w:val="Heading4"/>
        <w:numPr>
          <w:ilvl w:val="3"/>
          <w:numId w:val="17"/>
        </w:numPr>
      </w:pPr>
      <w:r>
        <w:t xml:space="preserve">   </w:t>
      </w:r>
      <w:r w:rsidR="004E3F29" w:rsidRPr="004C1E8D">
        <w:t>Description and Priority</w:t>
      </w:r>
    </w:p>
    <w:p w14:paraId="7F42FB0E" w14:textId="02B4D72A" w:rsidR="00537170" w:rsidRPr="004E3F29" w:rsidRDefault="004E3F29" w:rsidP="00F113F7">
      <w:pPr>
        <w:tabs>
          <w:tab w:val="left" w:pos="1440"/>
          <w:tab w:val="left" w:pos="2520"/>
        </w:tabs>
        <w:spacing w:after="0" w:line="480" w:lineRule="auto"/>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 xml:space="preserve">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Short Term Rental</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option allows the user to retrieve regulations and provides a link to application.</w:t>
      </w:r>
      <w:r w:rsidR="00F113F7">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Priority = High.</w:t>
      </w:r>
    </w:p>
    <w:p w14:paraId="47A637CE" w14:textId="5E2E4910" w:rsidR="00537170" w:rsidRPr="004C1E8D" w:rsidRDefault="008564E4" w:rsidP="00C479D8">
      <w:pPr>
        <w:pStyle w:val="Heading4"/>
        <w:numPr>
          <w:ilvl w:val="3"/>
          <w:numId w:val="17"/>
        </w:numPr>
      </w:pPr>
      <w:r>
        <w:t xml:space="preserve">   </w:t>
      </w:r>
      <w:r w:rsidR="004E3F29" w:rsidRPr="004C1E8D">
        <w:t>Stimulus/Response Sequences</w:t>
      </w:r>
    </w:p>
    <w:p w14:paraId="4EB7AD15" w14:textId="7DA8CFB4" w:rsidR="00537170" w:rsidRPr="004E3F29" w:rsidRDefault="005D4FAC" w:rsidP="00F113F7">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user clicks on t</w:t>
      </w:r>
      <w:r w:rsidR="004048EB">
        <w:rPr>
          <w:rFonts w:ascii="Times New Roman" w:eastAsia="Times New Roman" w:hAnsi="Times New Roman" w:cs="Times New Roman"/>
          <w:sz w:val="24"/>
          <w:szCs w:val="24"/>
        </w:rPr>
        <w:t>he link to the regulations for</w:t>
      </w:r>
      <w:r w:rsidR="004E3F29" w:rsidRPr="004E3F29">
        <w:rPr>
          <w:rFonts w:ascii="Times New Roman" w:eastAsia="Times New Roman" w:hAnsi="Times New Roman" w:cs="Times New Roman"/>
          <w:sz w:val="24"/>
          <w:szCs w:val="24"/>
        </w:rPr>
        <w:t xml:space="preserve"> </w:t>
      </w:r>
      <w:r w:rsidR="004048EB">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Short Term Rental</w:t>
      </w:r>
      <w:r w:rsidR="004048EB">
        <w:rPr>
          <w:rFonts w:ascii="Times New Roman" w:eastAsia="Times New Roman" w:hAnsi="Times New Roman" w:cs="Times New Roman"/>
          <w:sz w:val="24"/>
          <w:szCs w:val="24"/>
        </w:rPr>
        <w:t>”.</w:t>
      </w:r>
    </w:p>
    <w:p w14:paraId="7777D0E6" w14:textId="57D417CB" w:rsidR="00537170" w:rsidRPr="004E3F29" w:rsidRDefault="005D4FAC" w:rsidP="00F113F7">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F45BE3">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system directs the user to the specific regulation.</w:t>
      </w:r>
    </w:p>
    <w:p w14:paraId="4A95F254" w14:textId="23607730" w:rsidR="00537170" w:rsidRPr="004E3F29" w:rsidRDefault="005D4FAC" w:rsidP="00F113F7">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user clicks on the link to the applications for </w:t>
      </w:r>
      <w:r w:rsidR="004048EB">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Short Term Rental</w:t>
      </w:r>
      <w:r w:rsidR="004048EB">
        <w:rPr>
          <w:rFonts w:ascii="Times New Roman" w:eastAsia="Times New Roman" w:hAnsi="Times New Roman" w:cs="Times New Roman"/>
          <w:sz w:val="24"/>
          <w:szCs w:val="24"/>
        </w:rPr>
        <w:t>”.</w:t>
      </w:r>
    </w:p>
    <w:p w14:paraId="757E5435" w14:textId="1D68E053" w:rsidR="00537170" w:rsidRPr="004E3F29" w:rsidRDefault="005D4FAC" w:rsidP="00F113F7">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F45BE3">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system directs the user to the specific application.</w:t>
      </w:r>
    </w:p>
    <w:p w14:paraId="0A717157" w14:textId="441D9BC0" w:rsidR="00537170" w:rsidRPr="004C1E8D" w:rsidRDefault="008564E4" w:rsidP="00C479D8">
      <w:pPr>
        <w:pStyle w:val="Heading4"/>
        <w:numPr>
          <w:ilvl w:val="3"/>
          <w:numId w:val="17"/>
        </w:numPr>
      </w:pPr>
      <w:r>
        <w:t xml:space="preserve">   </w:t>
      </w:r>
      <w:r w:rsidR="004E3F29" w:rsidRPr="004C1E8D">
        <w:t>Functional Requirements</w:t>
      </w:r>
    </w:p>
    <w:p w14:paraId="4431B3BC" w14:textId="6A298951" w:rsidR="00537170" w:rsidRPr="004E3F29" w:rsidRDefault="004E3F29" w:rsidP="00F45BE3">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REQ-</w:t>
      </w:r>
      <w:r w:rsidR="00F45BE3">
        <w:rPr>
          <w:rFonts w:ascii="Times New Roman" w:eastAsia="Times New Roman" w:hAnsi="Times New Roman" w:cs="Times New Roman"/>
          <w:sz w:val="24"/>
          <w:szCs w:val="24"/>
        </w:rPr>
        <w:t>6</w:t>
      </w:r>
      <w:r w:rsidRPr="004E3F29">
        <w:rPr>
          <w:rFonts w:ascii="Times New Roman" w:eastAsia="Times New Roman" w:hAnsi="Times New Roman" w:cs="Times New Roman"/>
          <w:sz w:val="24"/>
          <w:szCs w:val="24"/>
        </w:rPr>
        <w:t>.1</w:t>
      </w:r>
      <w:r w:rsidR="00F45BE3">
        <w:rPr>
          <w:rFonts w:ascii="Times New Roman" w:eastAsia="Times New Roman" w:hAnsi="Times New Roman" w:cs="Times New Roman"/>
          <w:sz w:val="24"/>
          <w:szCs w:val="24"/>
        </w:rPr>
        <w:t>:</w:t>
      </w:r>
      <w:r w:rsidR="00F45BE3">
        <w:rPr>
          <w:rFonts w:ascii="Times New Roman" w:eastAsia="Times New Roman" w:hAnsi="Times New Roman" w:cs="Times New Roman"/>
          <w:sz w:val="24"/>
          <w:szCs w:val="24"/>
        </w:rPr>
        <w:tab/>
      </w:r>
      <w:r w:rsidRPr="004E3F29">
        <w:rPr>
          <w:rFonts w:ascii="Times New Roman" w:eastAsia="Times New Roman" w:hAnsi="Times New Roman" w:cs="Times New Roman"/>
          <w:sz w:val="24"/>
          <w:szCs w:val="24"/>
        </w:rPr>
        <w:t xml:space="preserve">The system shall direct the user to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Short Term Rental</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regulations</w:t>
      </w:r>
      <w:r w:rsidR="00F45BE3">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page after the user clicks the regulations link.</w:t>
      </w:r>
    </w:p>
    <w:p w14:paraId="0F9FC43C" w14:textId="5510262C" w:rsidR="00537170" w:rsidRPr="004E3F29" w:rsidRDefault="004E3F29" w:rsidP="00F45BE3">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lastRenderedPageBreak/>
        <w:t>REQ-</w:t>
      </w:r>
      <w:r w:rsidR="00F45BE3">
        <w:rPr>
          <w:rFonts w:ascii="Times New Roman" w:eastAsia="Times New Roman" w:hAnsi="Times New Roman" w:cs="Times New Roman"/>
          <w:sz w:val="24"/>
          <w:szCs w:val="24"/>
        </w:rPr>
        <w:t>6</w:t>
      </w:r>
      <w:r w:rsidRPr="004E3F29">
        <w:rPr>
          <w:rFonts w:ascii="Times New Roman" w:eastAsia="Times New Roman" w:hAnsi="Times New Roman" w:cs="Times New Roman"/>
          <w:sz w:val="24"/>
          <w:szCs w:val="24"/>
        </w:rPr>
        <w:t>.2</w:t>
      </w:r>
      <w:r w:rsidR="00F45BE3">
        <w:rPr>
          <w:rFonts w:ascii="Times New Roman" w:eastAsia="Times New Roman" w:hAnsi="Times New Roman" w:cs="Times New Roman"/>
          <w:sz w:val="24"/>
          <w:szCs w:val="24"/>
        </w:rPr>
        <w:t>:</w:t>
      </w:r>
      <w:r w:rsidR="00F45BE3">
        <w:rPr>
          <w:rFonts w:ascii="Times New Roman" w:eastAsia="Times New Roman" w:hAnsi="Times New Roman" w:cs="Times New Roman"/>
          <w:sz w:val="24"/>
          <w:szCs w:val="24"/>
        </w:rPr>
        <w:tab/>
      </w:r>
      <w:r w:rsidRPr="004E3F29">
        <w:rPr>
          <w:rFonts w:ascii="Times New Roman" w:eastAsia="Times New Roman" w:hAnsi="Times New Roman" w:cs="Times New Roman"/>
          <w:sz w:val="24"/>
          <w:szCs w:val="24"/>
        </w:rPr>
        <w:t xml:space="preserve">The system shall direct the user to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Short Term Rental</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application</w:t>
      </w:r>
      <w:r w:rsidR="00F45BE3">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page after the user clicks the application link.</w:t>
      </w:r>
    </w:p>
    <w:p w14:paraId="21D038A9" w14:textId="6A70F790" w:rsidR="00537170" w:rsidRDefault="0065107B" w:rsidP="00C479D8">
      <w:pPr>
        <w:pStyle w:val="Heading3"/>
      </w:pPr>
      <w:bookmarkStart w:id="147" w:name="_3.2.7__"/>
      <w:bookmarkEnd w:id="147"/>
      <w:r>
        <w:t>3.2.7</w:t>
      </w:r>
      <w:r w:rsidR="008564E4">
        <w:t xml:space="preserve">   </w:t>
      </w:r>
      <w:r w:rsidR="004E3F29" w:rsidRPr="004C1E8D">
        <w:t>Accessory Structure</w:t>
      </w:r>
    </w:p>
    <w:p w14:paraId="4FCF213E" w14:textId="38C14ED3" w:rsidR="00012771" w:rsidRPr="00012771" w:rsidRDefault="00012771" w:rsidP="00012771">
      <w:pPr>
        <w:spacing w:after="0" w:line="480" w:lineRule="auto"/>
        <w:rPr>
          <w:rFonts w:ascii="Times New Roman" w:eastAsia="Times New Roman" w:hAnsi="Times New Roman" w:cs="Times New Roman"/>
          <w:sz w:val="24"/>
          <w:szCs w:val="24"/>
        </w:rPr>
      </w:pPr>
      <w:r w:rsidRPr="00012771">
        <w:rPr>
          <w:rFonts w:ascii="Times New Roman" w:eastAsia="Times New Roman" w:hAnsi="Times New Roman" w:cs="Times New Roman"/>
          <w:sz w:val="24"/>
          <w:szCs w:val="24"/>
        </w:rPr>
        <w:t>The “</w:t>
      </w:r>
      <w:r>
        <w:rPr>
          <w:rFonts w:ascii="Times New Roman" w:eastAsia="Times New Roman" w:hAnsi="Times New Roman" w:cs="Times New Roman"/>
          <w:sz w:val="24"/>
          <w:szCs w:val="24"/>
        </w:rPr>
        <w:t>Accessory Structure</w:t>
      </w:r>
      <w:r w:rsidRPr="00012771">
        <w:rPr>
          <w:rFonts w:ascii="Times New Roman" w:eastAsia="Times New Roman" w:hAnsi="Times New Roman" w:cs="Times New Roman"/>
          <w:sz w:val="24"/>
          <w:szCs w:val="24"/>
        </w:rPr>
        <w:t>” use case was defined by the client and will be included in the initial delivery.  The requirements specifically related to this use case are defined in the next three subsections.</w:t>
      </w:r>
    </w:p>
    <w:p w14:paraId="4C1A6790" w14:textId="7C8DD09C" w:rsidR="00537170" w:rsidRPr="004C1E8D" w:rsidRDefault="0065107B" w:rsidP="00C479D8">
      <w:pPr>
        <w:pStyle w:val="Heading3"/>
      </w:pPr>
      <w:r>
        <w:t xml:space="preserve">3.2.7.1    </w:t>
      </w:r>
      <w:r w:rsidR="004E3F29" w:rsidRPr="004C1E8D">
        <w:t>Description and Priority</w:t>
      </w:r>
    </w:p>
    <w:p w14:paraId="2C03D3AF" w14:textId="11207C12" w:rsidR="00537170" w:rsidRPr="004E3F29" w:rsidRDefault="004E3F29" w:rsidP="00F45BE3">
      <w:pPr>
        <w:tabs>
          <w:tab w:val="left" w:pos="1440"/>
          <w:tab w:val="left" w:pos="2520"/>
        </w:tabs>
        <w:spacing w:after="0" w:line="480" w:lineRule="auto"/>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 xml:space="preserve">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Accessory Structure</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option allows the user to retrieve regulations and provides a link to</w:t>
      </w:r>
    </w:p>
    <w:p w14:paraId="29DCA848" w14:textId="586664C5" w:rsidR="00537170" w:rsidRPr="004E3F29" w:rsidRDefault="006C31BC" w:rsidP="00F45BE3">
      <w:pPr>
        <w:tabs>
          <w:tab w:val="left" w:pos="1440"/>
          <w:tab w:val="left" w:pos="2520"/>
        </w:tabs>
        <w:spacing w:after="0"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4E3F29" w:rsidRPr="004E3F29">
        <w:rPr>
          <w:rFonts w:ascii="Times New Roman" w:eastAsia="Times New Roman" w:hAnsi="Times New Roman" w:cs="Times New Roman"/>
          <w:sz w:val="24"/>
          <w:szCs w:val="24"/>
        </w:rPr>
        <w:t>application</w:t>
      </w:r>
      <w:r w:rsidR="004A6A3A">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Priority = High.</w:t>
      </w:r>
    </w:p>
    <w:p w14:paraId="1130A57B" w14:textId="1E5A22E2" w:rsidR="00537170" w:rsidRPr="004C1E8D" w:rsidRDefault="0065107B" w:rsidP="00C479D8">
      <w:pPr>
        <w:pStyle w:val="Heading4"/>
        <w:numPr>
          <w:ilvl w:val="3"/>
          <w:numId w:val="18"/>
        </w:numPr>
      </w:pPr>
      <w:r>
        <w:t xml:space="preserve">   </w:t>
      </w:r>
      <w:r w:rsidR="004E3F29" w:rsidRPr="004C1E8D">
        <w:t>Stimulus/Response Sequences</w:t>
      </w:r>
    </w:p>
    <w:p w14:paraId="12491290" w14:textId="3DD71F0E" w:rsidR="00537170" w:rsidRPr="004E3F29" w:rsidRDefault="005D4FAC" w:rsidP="00F45BE3">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user clicks on t</w:t>
      </w:r>
      <w:r w:rsidR="004048EB">
        <w:rPr>
          <w:rFonts w:ascii="Times New Roman" w:eastAsia="Times New Roman" w:hAnsi="Times New Roman" w:cs="Times New Roman"/>
          <w:sz w:val="24"/>
          <w:szCs w:val="24"/>
        </w:rPr>
        <w:t>he link to the regulations for</w:t>
      </w:r>
      <w:r w:rsidR="004E3F29" w:rsidRPr="004E3F29">
        <w:rPr>
          <w:rFonts w:ascii="Times New Roman" w:eastAsia="Times New Roman" w:hAnsi="Times New Roman" w:cs="Times New Roman"/>
          <w:sz w:val="24"/>
          <w:szCs w:val="24"/>
        </w:rPr>
        <w:t xml:space="preserve"> </w:t>
      </w:r>
      <w:r w:rsidR="004048EB">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Accessory Structure</w:t>
      </w:r>
      <w:r w:rsidR="004048EB">
        <w:rPr>
          <w:rFonts w:ascii="Times New Roman" w:eastAsia="Times New Roman" w:hAnsi="Times New Roman" w:cs="Times New Roman"/>
          <w:sz w:val="24"/>
          <w:szCs w:val="24"/>
        </w:rPr>
        <w:t>”.</w:t>
      </w:r>
    </w:p>
    <w:p w14:paraId="1859DE9B" w14:textId="567DA323" w:rsidR="00537170" w:rsidRPr="004E3F29" w:rsidRDefault="005D4FAC" w:rsidP="00F45BE3">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F45BE3">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system directs the user to the specific regulation.</w:t>
      </w:r>
    </w:p>
    <w:p w14:paraId="4ABD8DF1" w14:textId="7F439BC5" w:rsidR="00537170" w:rsidRPr="004E3F29" w:rsidRDefault="005D4FAC" w:rsidP="00F45BE3">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user clicks on the link to the applicatio</w:t>
      </w:r>
      <w:r w:rsidR="004048EB">
        <w:rPr>
          <w:rFonts w:ascii="Times New Roman" w:eastAsia="Times New Roman" w:hAnsi="Times New Roman" w:cs="Times New Roman"/>
          <w:sz w:val="24"/>
          <w:szCs w:val="24"/>
        </w:rPr>
        <w:t>ns for</w:t>
      </w:r>
      <w:r w:rsidR="004E3F29" w:rsidRPr="004E3F29">
        <w:rPr>
          <w:rFonts w:ascii="Times New Roman" w:eastAsia="Times New Roman" w:hAnsi="Times New Roman" w:cs="Times New Roman"/>
          <w:sz w:val="24"/>
          <w:szCs w:val="24"/>
        </w:rPr>
        <w:t xml:space="preserve"> </w:t>
      </w:r>
      <w:r w:rsidR="004048EB">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Accessory Structure</w:t>
      </w:r>
      <w:r w:rsidR="004048EB">
        <w:rPr>
          <w:rFonts w:ascii="Times New Roman" w:eastAsia="Times New Roman" w:hAnsi="Times New Roman" w:cs="Times New Roman"/>
          <w:sz w:val="24"/>
          <w:szCs w:val="24"/>
        </w:rPr>
        <w:t>”.</w:t>
      </w:r>
    </w:p>
    <w:p w14:paraId="64FB21C7" w14:textId="6996B15B" w:rsidR="00537170" w:rsidRPr="004E3F29" w:rsidRDefault="005D4FAC" w:rsidP="00F45BE3">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F45BE3">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system directs the user to the specific application.</w:t>
      </w:r>
    </w:p>
    <w:p w14:paraId="114BB739" w14:textId="7FC0ECD4" w:rsidR="00537170" w:rsidRPr="004C1E8D" w:rsidRDefault="0065107B" w:rsidP="00C479D8">
      <w:pPr>
        <w:pStyle w:val="Heading3"/>
      </w:pPr>
      <w:r>
        <w:t xml:space="preserve">3.2.7.3    </w:t>
      </w:r>
      <w:r w:rsidR="004E3F29" w:rsidRPr="004C1E8D">
        <w:t>Functional Requirements</w:t>
      </w:r>
    </w:p>
    <w:p w14:paraId="33DAFF63" w14:textId="4654464E" w:rsidR="00537170" w:rsidRPr="004E3F29" w:rsidRDefault="004E3F29" w:rsidP="00F45BE3">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REQ-</w:t>
      </w:r>
      <w:r w:rsidR="00F45BE3">
        <w:rPr>
          <w:rFonts w:ascii="Times New Roman" w:eastAsia="Times New Roman" w:hAnsi="Times New Roman" w:cs="Times New Roman"/>
          <w:sz w:val="24"/>
          <w:szCs w:val="24"/>
        </w:rPr>
        <w:t>7</w:t>
      </w:r>
      <w:r w:rsidRPr="004E3F29">
        <w:rPr>
          <w:rFonts w:ascii="Times New Roman" w:eastAsia="Times New Roman" w:hAnsi="Times New Roman" w:cs="Times New Roman"/>
          <w:sz w:val="24"/>
          <w:szCs w:val="24"/>
        </w:rPr>
        <w:t>.1</w:t>
      </w:r>
      <w:r w:rsidR="00F45BE3">
        <w:rPr>
          <w:rFonts w:ascii="Times New Roman" w:eastAsia="Times New Roman" w:hAnsi="Times New Roman" w:cs="Times New Roman"/>
          <w:sz w:val="24"/>
          <w:szCs w:val="24"/>
        </w:rPr>
        <w:t>:</w:t>
      </w:r>
      <w:r w:rsidR="00F45BE3">
        <w:rPr>
          <w:rFonts w:ascii="Times New Roman" w:eastAsia="Times New Roman" w:hAnsi="Times New Roman" w:cs="Times New Roman"/>
          <w:sz w:val="24"/>
          <w:szCs w:val="24"/>
        </w:rPr>
        <w:tab/>
      </w:r>
      <w:r w:rsidRPr="004E3F29">
        <w:rPr>
          <w:rFonts w:ascii="Times New Roman" w:eastAsia="Times New Roman" w:hAnsi="Times New Roman" w:cs="Times New Roman"/>
          <w:sz w:val="24"/>
          <w:szCs w:val="24"/>
        </w:rPr>
        <w:t xml:space="preserve">The system shall direct the user to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Accessory Structure</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regulations</w:t>
      </w:r>
      <w:r w:rsidR="00F45BE3">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page after the user clicks the regulations link.</w:t>
      </w:r>
    </w:p>
    <w:p w14:paraId="40DF487B" w14:textId="4DC2276E" w:rsidR="00537170" w:rsidRPr="004E3F29" w:rsidRDefault="004E3F29" w:rsidP="00F45BE3">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REQ-</w:t>
      </w:r>
      <w:r w:rsidR="00F45BE3">
        <w:rPr>
          <w:rFonts w:ascii="Times New Roman" w:eastAsia="Times New Roman" w:hAnsi="Times New Roman" w:cs="Times New Roman"/>
          <w:sz w:val="24"/>
          <w:szCs w:val="24"/>
        </w:rPr>
        <w:t>7</w:t>
      </w:r>
      <w:r w:rsidRPr="004E3F29">
        <w:rPr>
          <w:rFonts w:ascii="Times New Roman" w:eastAsia="Times New Roman" w:hAnsi="Times New Roman" w:cs="Times New Roman"/>
          <w:sz w:val="24"/>
          <w:szCs w:val="24"/>
        </w:rPr>
        <w:t>.2</w:t>
      </w:r>
      <w:r w:rsidR="00F45BE3">
        <w:rPr>
          <w:rFonts w:ascii="Times New Roman" w:eastAsia="Times New Roman" w:hAnsi="Times New Roman" w:cs="Times New Roman"/>
          <w:sz w:val="24"/>
          <w:szCs w:val="24"/>
        </w:rPr>
        <w:t>:</w:t>
      </w:r>
      <w:r w:rsidR="00F45BE3">
        <w:rPr>
          <w:rFonts w:ascii="Times New Roman" w:eastAsia="Times New Roman" w:hAnsi="Times New Roman" w:cs="Times New Roman"/>
          <w:sz w:val="24"/>
          <w:szCs w:val="24"/>
        </w:rPr>
        <w:tab/>
      </w:r>
      <w:r w:rsidRPr="004E3F29">
        <w:rPr>
          <w:rFonts w:ascii="Times New Roman" w:eastAsia="Times New Roman" w:hAnsi="Times New Roman" w:cs="Times New Roman"/>
          <w:sz w:val="24"/>
          <w:szCs w:val="24"/>
        </w:rPr>
        <w:t xml:space="preserve">The system shall direct the user to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Accessory Structure</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application</w:t>
      </w:r>
      <w:r w:rsidR="00F45BE3">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page after the user clicks the application link.</w:t>
      </w:r>
    </w:p>
    <w:p w14:paraId="0B11F95B" w14:textId="41F4253D" w:rsidR="00012771" w:rsidRPr="00C479D8" w:rsidRDefault="00C479D8" w:rsidP="00C479D8">
      <w:pPr>
        <w:pStyle w:val="Heading3"/>
        <w:rPr>
          <w:b w:val="0"/>
          <w:sz w:val="24"/>
        </w:rPr>
      </w:pPr>
      <w:bookmarkStart w:id="148" w:name="_Exterior_Modifications_in"/>
      <w:bookmarkEnd w:id="148"/>
      <w:r>
        <w:t>3.2.8</w:t>
      </w:r>
      <w:r>
        <w:tab/>
      </w:r>
      <w:r w:rsidR="004E3F29" w:rsidRPr="004C1E8D">
        <w:t>Exterior Modifications in Landmark District</w:t>
      </w:r>
      <w:r w:rsidR="00012771">
        <w:br/>
      </w:r>
      <w:bookmarkStart w:id="149" w:name="_Hlk35085770"/>
      <w:r w:rsidR="00012771" w:rsidRPr="00C479D8">
        <w:rPr>
          <w:b w:val="0"/>
          <w:sz w:val="24"/>
        </w:rPr>
        <w:t xml:space="preserve">The “Exterior Modifications in Landmark District” use case was defined by the client and will be </w:t>
      </w:r>
      <w:r w:rsidR="00012771" w:rsidRPr="00C479D8">
        <w:rPr>
          <w:b w:val="0"/>
          <w:sz w:val="24"/>
        </w:rPr>
        <w:lastRenderedPageBreak/>
        <w:t>included in the initial delivery.  The requirements specifically related to this use case are defined in the next three subsections.</w:t>
      </w:r>
      <w:bookmarkEnd w:id="149"/>
    </w:p>
    <w:p w14:paraId="575DFBAC" w14:textId="52554A9B" w:rsidR="00537170" w:rsidRPr="004C1E8D" w:rsidRDefault="00CC56F8" w:rsidP="00CC56F8">
      <w:pPr>
        <w:pStyle w:val="Heading4"/>
        <w:ind w:left="0" w:firstLine="0"/>
      </w:pPr>
      <w:r>
        <w:t xml:space="preserve">3.2.8.1   </w:t>
      </w:r>
      <w:r w:rsidR="004E3F29" w:rsidRPr="004C1E8D">
        <w:t>Description and Priority</w:t>
      </w:r>
    </w:p>
    <w:p w14:paraId="77C8E8FB" w14:textId="630F4935" w:rsidR="00537170" w:rsidRPr="004E3F29" w:rsidRDefault="004E3F29" w:rsidP="00F45BE3">
      <w:pPr>
        <w:tabs>
          <w:tab w:val="left" w:pos="1440"/>
          <w:tab w:val="left" w:pos="2520"/>
        </w:tabs>
        <w:spacing w:after="0" w:line="480" w:lineRule="auto"/>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 xml:space="preserve">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Exterior Modifications in Landmark District</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option allows the user to retrieve regulations and</w:t>
      </w:r>
      <w:r w:rsidR="00F45BE3">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provides a link to application</w:t>
      </w:r>
      <w:r w:rsidR="004A6A3A">
        <w:rPr>
          <w:rFonts w:ascii="Times New Roman" w:eastAsia="Times New Roman" w:hAnsi="Times New Roman" w:cs="Times New Roman"/>
          <w:sz w:val="24"/>
          <w:szCs w:val="24"/>
        </w:rPr>
        <w:t>.</w:t>
      </w:r>
      <w:r w:rsidR="006C31BC">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Priority = High.</w:t>
      </w:r>
    </w:p>
    <w:p w14:paraId="719ED4F9" w14:textId="1340B25E" w:rsidR="00537170" w:rsidRPr="004C1E8D" w:rsidRDefault="00CC56F8" w:rsidP="00C479D8">
      <w:pPr>
        <w:pStyle w:val="Heading4"/>
      </w:pPr>
      <w:r>
        <w:t xml:space="preserve">3.2.8.2   </w:t>
      </w:r>
      <w:r w:rsidR="004E3F29" w:rsidRPr="004C1E8D">
        <w:t>Stimulus/Response Sequences</w:t>
      </w:r>
    </w:p>
    <w:p w14:paraId="39E97579" w14:textId="69A2F05B" w:rsidR="00537170" w:rsidRPr="004E3F29" w:rsidRDefault="005D4FAC" w:rsidP="00F45BE3">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user clicks on the link</w:t>
      </w:r>
      <w:r w:rsidR="00D859F7">
        <w:rPr>
          <w:rFonts w:ascii="Times New Roman" w:eastAsia="Times New Roman" w:hAnsi="Times New Roman" w:cs="Times New Roman"/>
          <w:sz w:val="24"/>
          <w:szCs w:val="24"/>
        </w:rPr>
        <w:t>(s)</w:t>
      </w:r>
      <w:r w:rsidR="004E3F29" w:rsidRPr="004E3F29">
        <w:rPr>
          <w:rFonts w:ascii="Times New Roman" w:eastAsia="Times New Roman" w:hAnsi="Times New Roman" w:cs="Times New Roman"/>
          <w:sz w:val="24"/>
          <w:szCs w:val="24"/>
        </w:rPr>
        <w:t xml:space="preserve"> to the regulation</w:t>
      </w:r>
      <w:r w:rsidR="00D859F7">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s</w:t>
      </w:r>
      <w:r w:rsidR="00D859F7">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for </w:t>
      </w:r>
      <w:r w:rsidR="004048EB">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Exterior Modifications in Landmark</w:t>
      </w:r>
      <w:r w:rsidR="00F45BE3">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District</w:t>
      </w:r>
      <w:r w:rsidR="004048EB">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w:t>
      </w:r>
    </w:p>
    <w:p w14:paraId="4C4C833D" w14:textId="1CE8E38D" w:rsidR="00537170" w:rsidRPr="004E3F29" w:rsidRDefault="005D4FAC" w:rsidP="00F45BE3">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F45BE3">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system directs the user to the specific regulation.</w:t>
      </w:r>
    </w:p>
    <w:p w14:paraId="1CF1FD06" w14:textId="0406635A" w:rsidR="00537170" w:rsidRPr="004E3F29" w:rsidRDefault="005D4FAC" w:rsidP="00F45BE3">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user clicks on the l</w:t>
      </w:r>
      <w:r w:rsidR="004048EB">
        <w:rPr>
          <w:rFonts w:ascii="Times New Roman" w:eastAsia="Times New Roman" w:hAnsi="Times New Roman" w:cs="Times New Roman"/>
          <w:sz w:val="24"/>
          <w:szCs w:val="24"/>
        </w:rPr>
        <w:t>ink to the applications for “</w:t>
      </w:r>
      <w:r w:rsidR="004E3F29" w:rsidRPr="004E3F29">
        <w:rPr>
          <w:rFonts w:ascii="Times New Roman" w:eastAsia="Times New Roman" w:hAnsi="Times New Roman" w:cs="Times New Roman"/>
          <w:sz w:val="24"/>
          <w:szCs w:val="24"/>
        </w:rPr>
        <w:t>Exterior Modifications in Landmark</w:t>
      </w:r>
      <w:r w:rsidR="00F45BE3">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District</w:t>
      </w:r>
      <w:r w:rsidR="004048EB">
        <w:rPr>
          <w:rFonts w:ascii="Times New Roman" w:eastAsia="Times New Roman" w:hAnsi="Times New Roman" w:cs="Times New Roman"/>
          <w:sz w:val="24"/>
          <w:szCs w:val="24"/>
        </w:rPr>
        <w:t>”</w:t>
      </w:r>
      <w:r w:rsidR="00F45BE3">
        <w:rPr>
          <w:rFonts w:ascii="Times New Roman" w:eastAsia="Times New Roman" w:hAnsi="Times New Roman" w:cs="Times New Roman"/>
          <w:sz w:val="24"/>
          <w:szCs w:val="24"/>
        </w:rPr>
        <w:t>.</w:t>
      </w:r>
    </w:p>
    <w:p w14:paraId="1CD3C7D2" w14:textId="7E744000" w:rsidR="00537170" w:rsidRPr="004A6A3A" w:rsidRDefault="005D4FAC" w:rsidP="004A6A3A">
      <w:pPr>
        <w:rPr>
          <w:rFonts w:ascii="Times New Roman" w:hAnsi="Times New Roman" w:cs="Times New Roman"/>
          <w:sz w:val="24"/>
          <w:szCs w:val="24"/>
        </w:rPr>
      </w:pPr>
      <w:r w:rsidRPr="004A6A3A">
        <w:rPr>
          <w:rFonts w:ascii="Times New Roman" w:hAnsi="Times New Roman" w:cs="Times New Roman"/>
          <w:color w:val="00B050"/>
          <w:sz w:val="24"/>
          <w:szCs w:val="24"/>
        </w:rPr>
        <w:t>Response:</w:t>
      </w:r>
      <w:r w:rsidR="00F45BE3" w:rsidRPr="004A6A3A">
        <w:rPr>
          <w:rFonts w:ascii="Times New Roman" w:hAnsi="Times New Roman" w:cs="Times New Roman"/>
          <w:sz w:val="24"/>
          <w:szCs w:val="24"/>
        </w:rPr>
        <w:tab/>
      </w:r>
      <w:r w:rsidR="004E3F29" w:rsidRPr="004A6A3A">
        <w:rPr>
          <w:rFonts w:ascii="Times New Roman" w:hAnsi="Times New Roman" w:cs="Times New Roman"/>
          <w:sz w:val="24"/>
          <w:szCs w:val="24"/>
        </w:rPr>
        <w:t>The system directs the user to the specific application.</w:t>
      </w:r>
    </w:p>
    <w:p w14:paraId="7FFD7586" w14:textId="01234D29" w:rsidR="00537170" w:rsidRPr="004C1E8D" w:rsidRDefault="00CC56F8" w:rsidP="00C479D8">
      <w:pPr>
        <w:pStyle w:val="Heading4"/>
      </w:pPr>
      <w:r>
        <w:t xml:space="preserve">3.2.8.3   </w:t>
      </w:r>
      <w:r w:rsidR="004E3F29" w:rsidRPr="004C1E8D">
        <w:t>Functional Requirements</w:t>
      </w:r>
    </w:p>
    <w:p w14:paraId="5ADAE4E8" w14:textId="657149E0" w:rsidR="00537170" w:rsidRPr="004E3F29" w:rsidRDefault="004E3F29" w:rsidP="00F45BE3">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REQ-</w:t>
      </w:r>
      <w:r w:rsidR="00F45BE3">
        <w:rPr>
          <w:rFonts w:ascii="Times New Roman" w:eastAsia="Times New Roman" w:hAnsi="Times New Roman" w:cs="Times New Roman"/>
          <w:sz w:val="24"/>
          <w:szCs w:val="24"/>
        </w:rPr>
        <w:t>8</w:t>
      </w:r>
      <w:r w:rsidRPr="004E3F29">
        <w:rPr>
          <w:rFonts w:ascii="Times New Roman" w:eastAsia="Times New Roman" w:hAnsi="Times New Roman" w:cs="Times New Roman"/>
          <w:sz w:val="24"/>
          <w:szCs w:val="24"/>
        </w:rPr>
        <w:t>.1:</w:t>
      </w:r>
      <w:r w:rsidR="00F45BE3">
        <w:rPr>
          <w:rFonts w:ascii="Times New Roman" w:eastAsia="Times New Roman" w:hAnsi="Times New Roman" w:cs="Times New Roman"/>
          <w:sz w:val="24"/>
          <w:szCs w:val="24"/>
        </w:rPr>
        <w:tab/>
      </w:r>
      <w:r w:rsidRPr="004E3F29">
        <w:rPr>
          <w:rFonts w:ascii="Times New Roman" w:eastAsia="Times New Roman" w:hAnsi="Times New Roman" w:cs="Times New Roman"/>
          <w:sz w:val="24"/>
          <w:szCs w:val="24"/>
        </w:rPr>
        <w:t xml:space="preserve">The system shall direct the user to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Exterior Modifications in Landmark District</w:t>
      </w:r>
      <w:r w:rsidR="00AC18E8" w:rsidRPr="00AC18E8">
        <w:rPr>
          <w:rFonts w:ascii="Times New Roman" w:eastAsia="Times New Roman" w:hAnsi="Times New Roman" w:cs="Times New Roman"/>
          <w:sz w:val="24"/>
          <w:szCs w:val="24"/>
        </w:rPr>
        <w:t>”</w:t>
      </w:r>
      <w:r w:rsidR="00F45BE3">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regulations page after the user clicks the regulations link.</w:t>
      </w:r>
    </w:p>
    <w:p w14:paraId="4AFA08F8" w14:textId="3A0D5D78" w:rsidR="00537170" w:rsidRPr="004E3F29" w:rsidRDefault="004E3F29" w:rsidP="00F45BE3">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REQ-</w:t>
      </w:r>
      <w:r w:rsidR="00F45BE3">
        <w:rPr>
          <w:rFonts w:ascii="Times New Roman" w:eastAsia="Times New Roman" w:hAnsi="Times New Roman" w:cs="Times New Roman"/>
          <w:sz w:val="24"/>
          <w:szCs w:val="24"/>
        </w:rPr>
        <w:t>8</w:t>
      </w:r>
      <w:r w:rsidRPr="004E3F29">
        <w:rPr>
          <w:rFonts w:ascii="Times New Roman" w:eastAsia="Times New Roman" w:hAnsi="Times New Roman" w:cs="Times New Roman"/>
          <w:sz w:val="24"/>
          <w:szCs w:val="24"/>
        </w:rPr>
        <w:t>.2</w:t>
      </w:r>
      <w:r w:rsidR="00F45BE3">
        <w:rPr>
          <w:rFonts w:ascii="Times New Roman" w:eastAsia="Times New Roman" w:hAnsi="Times New Roman" w:cs="Times New Roman"/>
          <w:sz w:val="24"/>
          <w:szCs w:val="24"/>
        </w:rPr>
        <w:t>:</w:t>
      </w:r>
      <w:r w:rsidR="00F45BE3">
        <w:rPr>
          <w:rFonts w:ascii="Times New Roman" w:eastAsia="Times New Roman" w:hAnsi="Times New Roman" w:cs="Times New Roman"/>
          <w:sz w:val="24"/>
          <w:szCs w:val="24"/>
        </w:rPr>
        <w:tab/>
      </w:r>
      <w:r w:rsidRPr="004E3F29">
        <w:rPr>
          <w:rFonts w:ascii="Times New Roman" w:eastAsia="Times New Roman" w:hAnsi="Times New Roman" w:cs="Times New Roman"/>
          <w:sz w:val="24"/>
          <w:szCs w:val="24"/>
        </w:rPr>
        <w:t xml:space="preserve">The system shall direct the user to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Exterior Modifications in Landmark District</w:t>
      </w:r>
      <w:r w:rsidR="00AC18E8" w:rsidRPr="00AC18E8">
        <w:rPr>
          <w:rFonts w:ascii="Times New Roman" w:eastAsia="Times New Roman" w:hAnsi="Times New Roman" w:cs="Times New Roman"/>
          <w:sz w:val="24"/>
          <w:szCs w:val="24"/>
        </w:rPr>
        <w:t>”</w:t>
      </w:r>
      <w:r w:rsidR="00F45BE3">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application page after the user clicks the application link.</w:t>
      </w:r>
    </w:p>
    <w:p w14:paraId="1591F647" w14:textId="597F15F5" w:rsidR="00510B55" w:rsidRDefault="0065107B" w:rsidP="00C479D8">
      <w:pPr>
        <w:pStyle w:val="Heading3"/>
      </w:pPr>
      <w:bookmarkStart w:id="150" w:name="_3.2.9__"/>
      <w:bookmarkEnd w:id="150"/>
      <w:r>
        <w:t>3.2.9</w:t>
      </w:r>
      <w:r w:rsidR="008564E4">
        <w:t xml:space="preserve">   </w:t>
      </w:r>
      <w:r w:rsidR="004E3F29" w:rsidRPr="004C1E8D">
        <w:t>Fence</w:t>
      </w:r>
    </w:p>
    <w:p w14:paraId="59FCDF5A" w14:textId="7FACBDFF" w:rsidR="00537170" w:rsidRPr="0041641B" w:rsidRDefault="00510B55" w:rsidP="0041641B">
      <w:pPr>
        <w:spacing w:after="0" w:line="480" w:lineRule="auto"/>
        <w:rPr>
          <w:rFonts w:ascii="Times New Roman" w:hAnsi="Times New Roman" w:cs="Times New Roman"/>
          <w:sz w:val="24"/>
          <w:szCs w:val="24"/>
        </w:rPr>
      </w:pPr>
      <w:bookmarkStart w:id="151" w:name="_Toc35086037"/>
      <w:r w:rsidRPr="0041641B">
        <w:rPr>
          <w:rFonts w:ascii="Times New Roman" w:hAnsi="Times New Roman" w:cs="Times New Roman"/>
          <w:sz w:val="24"/>
          <w:szCs w:val="24"/>
        </w:rPr>
        <w:t>The “Fence” use case was defined by the client and will be included in the initial delivery.  The requirements specifically related to this use case are defined in the next three subsections.</w:t>
      </w:r>
      <w:bookmarkEnd w:id="151"/>
    </w:p>
    <w:p w14:paraId="551171CF" w14:textId="4971DBDF" w:rsidR="00537170" w:rsidRPr="004C1E8D" w:rsidRDefault="0065107B" w:rsidP="00C479D8">
      <w:pPr>
        <w:pStyle w:val="Heading3"/>
      </w:pPr>
      <w:r>
        <w:t xml:space="preserve">3.2.9.1    </w:t>
      </w:r>
      <w:r w:rsidR="004E3F29" w:rsidRPr="004C1E8D">
        <w:t>Description and Priority</w:t>
      </w:r>
    </w:p>
    <w:p w14:paraId="7AE30303" w14:textId="5C785231" w:rsidR="00537170" w:rsidRPr="004E3F29" w:rsidRDefault="004E3F29" w:rsidP="00F45BE3">
      <w:pPr>
        <w:tabs>
          <w:tab w:val="left" w:pos="1440"/>
          <w:tab w:val="left" w:pos="2520"/>
          <w:tab w:val="left" w:pos="2970"/>
        </w:tabs>
        <w:spacing w:after="0" w:line="480" w:lineRule="auto"/>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 xml:space="preserve">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Fence</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option allows the user to retrieve regulations and provides a link to application. </w:t>
      </w:r>
      <w:r w:rsidR="006C31BC">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Priority =</w:t>
      </w:r>
      <w:r w:rsidR="00F45BE3">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High.</w:t>
      </w:r>
    </w:p>
    <w:p w14:paraId="71F784F8" w14:textId="66B58BF5" w:rsidR="00537170" w:rsidRPr="004C1E8D" w:rsidRDefault="0065107B" w:rsidP="00C479D8">
      <w:pPr>
        <w:pStyle w:val="Heading4"/>
        <w:numPr>
          <w:ilvl w:val="3"/>
          <w:numId w:val="20"/>
        </w:numPr>
      </w:pPr>
      <w:r>
        <w:lastRenderedPageBreak/>
        <w:t xml:space="preserve">   </w:t>
      </w:r>
      <w:r w:rsidR="004E3F29" w:rsidRPr="004C1E8D">
        <w:t>Stimulus/Response Sequences</w:t>
      </w:r>
    </w:p>
    <w:p w14:paraId="3FB51A1A" w14:textId="590FEA93" w:rsidR="00537170" w:rsidRPr="004E3F29" w:rsidRDefault="005D4FAC" w:rsidP="00F45BE3">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user clicks on the link to the regulations for </w:t>
      </w:r>
      <w:r w:rsidR="004048EB">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Fence</w:t>
      </w:r>
      <w:r w:rsidR="004048EB">
        <w:rPr>
          <w:rFonts w:ascii="Times New Roman" w:eastAsia="Times New Roman" w:hAnsi="Times New Roman" w:cs="Times New Roman"/>
          <w:sz w:val="24"/>
          <w:szCs w:val="24"/>
        </w:rPr>
        <w:t>”.</w:t>
      </w:r>
    </w:p>
    <w:p w14:paraId="21B7229A" w14:textId="3B480623" w:rsidR="00537170" w:rsidRPr="004E3F29" w:rsidRDefault="005D4FAC" w:rsidP="00F45BE3">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F45BE3">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system directs the user to the specific regulation.</w:t>
      </w:r>
    </w:p>
    <w:p w14:paraId="09B7288B" w14:textId="52A6E470" w:rsidR="00537170" w:rsidRPr="004E3F29" w:rsidRDefault="005D4FAC" w:rsidP="00F45BE3">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user clicks on the link to the applications for </w:t>
      </w:r>
      <w:r w:rsidR="004048EB">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Fence</w:t>
      </w:r>
      <w:r w:rsidR="004048EB">
        <w:rPr>
          <w:rFonts w:ascii="Times New Roman" w:eastAsia="Times New Roman" w:hAnsi="Times New Roman" w:cs="Times New Roman"/>
          <w:sz w:val="24"/>
          <w:szCs w:val="24"/>
        </w:rPr>
        <w:t>”.</w:t>
      </w:r>
    </w:p>
    <w:p w14:paraId="529B119F" w14:textId="4F4009CA" w:rsidR="00537170" w:rsidRPr="004E3F29" w:rsidRDefault="005D4FAC" w:rsidP="00F45BE3">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F45BE3">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system directs the user to the specific application.</w:t>
      </w:r>
    </w:p>
    <w:p w14:paraId="21FFD249" w14:textId="46F08E2C" w:rsidR="00537170" w:rsidRPr="004C1E8D" w:rsidRDefault="00B03214" w:rsidP="00C479D8">
      <w:pPr>
        <w:pStyle w:val="Heading4"/>
        <w:numPr>
          <w:ilvl w:val="3"/>
          <w:numId w:val="20"/>
        </w:numPr>
      </w:pPr>
      <w:r>
        <w:t xml:space="preserve">   </w:t>
      </w:r>
      <w:r w:rsidR="004E3F29" w:rsidRPr="004C1E8D">
        <w:t>Functional Requirements</w:t>
      </w:r>
    </w:p>
    <w:p w14:paraId="59CC0A40" w14:textId="55EC0924" w:rsidR="00537170" w:rsidRPr="004E3F29" w:rsidRDefault="004E3F29" w:rsidP="005D4FAC">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REQ-</w:t>
      </w:r>
      <w:r w:rsidR="005D4FAC">
        <w:rPr>
          <w:rFonts w:ascii="Times New Roman" w:eastAsia="Times New Roman" w:hAnsi="Times New Roman" w:cs="Times New Roman"/>
          <w:sz w:val="24"/>
          <w:szCs w:val="24"/>
        </w:rPr>
        <w:t>9</w:t>
      </w:r>
      <w:r w:rsidRPr="004E3F29">
        <w:rPr>
          <w:rFonts w:ascii="Times New Roman" w:eastAsia="Times New Roman" w:hAnsi="Times New Roman" w:cs="Times New Roman"/>
          <w:sz w:val="24"/>
          <w:szCs w:val="24"/>
        </w:rPr>
        <w:t>.1</w:t>
      </w:r>
      <w:r w:rsidR="005D4FAC">
        <w:rPr>
          <w:rFonts w:ascii="Times New Roman" w:eastAsia="Times New Roman" w:hAnsi="Times New Roman" w:cs="Times New Roman"/>
          <w:sz w:val="24"/>
          <w:szCs w:val="24"/>
        </w:rPr>
        <w:t>:</w:t>
      </w:r>
      <w:r w:rsidR="005D4FAC">
        <w:rPr>
          <w:rFonts w:ascii="Times New Roman" w:eastAsia="Times New Roman" w:hAnsi="Times New Roman" w:cs="Times New Roman"/>
          <w:sz w:val="24"/>
          <w:szCs w:val="24"/>
        </w:rPr>
        <w:tab/>
      </w:r>
      <w:r w:rsidRPr="004E3F29">
        <w:rPr>
          <w:rFonts w:ascii="Times New Roman" w:eastAsia="Times New Roman" w:hAnsi="Times New Roman" w:cs="Times New Roman"/>
          <w:sz w:val="24"/>
          <w:szCs w:val="24"/>
        </w:rPr>
        <w:t xml:space="preserve">The system shall direct the user to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Fence</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regulations page after the user clicks the</w:t>
      </w:r>
      <w:r w:rsidR="005D4FAC">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regulations link.</w:t>
      </w:r>
    </w:p>
    <w:p w14:paraId="10D85651" w14:textId="586B8FC7" w:rsidR="00537170" w:rsidRPr="004E3F29" w:rsidRDefault="004E3F29" w:rsidP="005D4FAC">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REQ-</w:t>
      </w:r>
      <w:r w:rsidR="005D4FAC">
        <w:rPr>
          <w:rFonts w:ascii="Times New Roman" w:eastAsia="Times New Roman" w:hAnsi="Times New Roman" w:cs="Times New Roman"/>
          <w:sz w:val="24"/>
          <w:szCs w:val="24"/>
        </w:rPr>
        <w:t>9</w:t>
      </w:r>
      <w:r w:rsidRPr="004E3F29">
        <w:rPr>
          <w:rFonts w:ascii="Times New Roman" w:eastAsia="Times New Roman" w:hAnsi="Times New Roman" w:cs="Times New Roman"/>
          <w:sz w:val="24"/>
          <w:szCs w:val="24"/>
        </w:rPr>
        <w:t>.2</w:t>
      </w:r>
      <w:r w:rsidR="005D4FAC">
        <w:rPr>
          <w:rFonts w:ascii="Times New Roman" w:eastAsia="Times New Roman" w:hAnsi="Times New Roman" w:cs="Times New Roman"/>
          <w:sz w:val="24"/>
          <w:szCs w:val="24"/>
        </w:rPr>
        <w:t>:</w:t>
      </w:r>
      <w:r w:rsidR="005D4FAC">
        <w:rPr>
          <w:rFonts w:ascii="Times New Roman" w:eastAsia="Times New Roman" w:hAnsi="Times New Roman" w:cs="Times New Roman"/>
          <w:sz w:val="24"/>
          <w:szCs w:val="24"/>
        </w:rPr>
        <w:tab/>
      </w:r>
      <w:r w:rsidRPr="004E3F29">
        <w:rPr>
          <w:rFonts w:ascii="Times New Roman" w:eastAsia="Times New Roman" w:hAnsi="Times New Roman" w:cs="Times New Roman"/>
          <w:sz w:val="24"/>
          <w:szCs w:val="24"/>
        </w:rPr>
        <w:t xml:space="preserve">The system shall direct the user to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Fence</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application page after the user clicks the</w:t>
      </w:r>
      <w:r w:rsidR="005D4FAC">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application link.</w:t>
      </w:r>
    </w:p>
    <w:p w14:paraId="3DD15969" w14:textId="34552C3F" w:rsidR="00537170" w:rsidRPr="005F55AD" w:rsidRDefault="000D49C7" w:rsidP="00C479D8">
      <w:pPr>
        <w:pStyle w:val="Heading3"/>
        <w:rPr>
          <w:color w:val="auto"/>
        </w:rPr>
      </w:pPr>
      <w:bookmarkStart w:id="152" w:name="_3.2.10__"/>
      <w:bookmarkEnd w:id="152"/>
      <w:r>
        <w:t>3.2.10</w:t>
      </w:r>
      <w:r w:rsidR="008564E4">
        <w:t xml:space="preserve">   </w:t>
      </w:r>
      <w:r w:rsidR="004E3F29" w:rsidRPr="004C1E8D">
        <w:t>Tree Removal (Residential)</w:t>
      </w:r>
      <w:r w:rsidR="00510B55">
        <w:br/>
      </w:r>
      <w:r w:rsidR="00510B55" w:rsidRPr="00CC56F8">
        <w:rPr>
          <w:b w:val="0"/>
          <w:sz w:val="24"/>
        </w:rPr>
        <w:t>The “Tree Removal (Residential)” use case was defined by the client and will be included in the initial delivery.  The requirements specifically related to this use case are defined in the next three subsections.</w:t>
      </w:r>
    </w:p>
    <w:p w14:paraId="30C102FD" w14:textId="6D9D7FB7" w:rsidR="00537170" w:rsidRPr="004C1E8D" w:rsidRDefault="000D49C7" w:rsidP="00C479D8">
      <w:pPr>
        <w:pStyle w:val="Heading3"/>
      </w:pPr>
      <w:r>
        <w:t>3.2.10.1</w:t>
      </w:r>
      <w:r w:rsidR="004A6A3A">
        <w:t xml:space="preserve">    </w:t>
      </w:r>
      <w:r w:rsidR="004E3F29" w:rsidRPr="004C1E8D">
        <w:t>Description and Priority</w:t>
      </w:r>
    </w:p>
    <w:p w14:paraId="48353012" w14:textId="7E13C736" w:rsidR="00537170" w:rsidRPr="004E3F29" w:rsidRDefault="004E3F29" w:rsidP="005D4FAC">
      <w:pPr>
        <w:tabs>
          <w:tab w:val="left" w:pos="1710"/>
          <w:tab w:val="left" w:pos="2520"/>
        </w:tabs>
        <w:spacing w:after="0" w:line="480" w:lineRule="auto"/>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 xml:space="preserve">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Tree Removal (Residential)</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option allows the user to retrieve regulations and provides a link to</w:t>
      </w:r>
      <w:r w:rsidR="005D4FAC">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application</w:t>
      </w:r>
      <w:r w:rsidR="006C31BC" w:rsidRPr="004E3F29">
        <w:rPr>
          <w:rFonts w:ascii="Times New Roman" w:eastAsia="Times New Roman" w:hAnsi="Times New Roman" w:cs="Times New Roman"/>
          <w:sz w:val="24"/>
          <w:szCs w:val="24"/>
        </w:rPr>
        <w:t>.</w:t>
      </w:r>
      <w:r w:rsidR="006C31BC">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Priority = High.</w:t>
      </w:r>
    </w:p>
    <w:p w14:paraId="3B81FBEE" w14:textId="0E2AE247" w:rsidR="00537170" w:rsidRPr="004C1E8D" w:rsidRDefault="000D49C7" w:rsidP="00C479D8">
      <w:pPr>
        <w:pStyle w:val="Heading3"/>
      </w:pPr>
      <w:r>
        <w:t>3.2.10.2</w:t>
      </w:r>
      <w:r w:rsidR="004A6A3A">
        <w:t xml:space="preserve">    </w:t>
      </w:r>
      <w:r w:rsidR="004E3F29" w:rsidRPr="004C1E8D">
        <w:t>Stimulus/Response Sequences</w:t>
      </w:r>
    </w:p>
    <w:p w14:paraId="04AAA7B1" w14:textId="2CFC0369" w:rsidR="00537170" w:rsidRPr="004E3F29" w:rsidRDefault="005D4FAC" w:rsidP="005D4FAC">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user clicks on th</w:t>
      </w:r>
      <w:r w:rsidR="004048EB">
        <w:rPr>
          <w:rFonts w:ascii="Times New Roman" w:eastAsia="Times New Roman" w:hAnsi="Times New Roman" w:cs="Times New Roman"/>
          <w:sz w:val="24"/>
          <w:szCs w:val="24"/>
        </w:rPr>
        <w:t>e link to the regulations for</w:t>
      </w:r>
      <w:r w:rsidR="004E3F29" w:rsidRPr="004E3F29">
        <w:rPr>
          <w:rFonts w:ascii="Times New Roman" w:eastAsia="Times New Roman" w:hAnsi="Times New Roman" w:cs="Times New Roman"/>
          <w:sz w:val="24"/>
          <w:szCs w:val="24"/>
        </w:rPr>
        <w:t xml:space="preserve"> </w:t>
      </w:r>
      <w:r w:rsidR="004048EB">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Tree Removal (Residential)</w:t>
      </w:r>
      <w:r w:rsidR="004048EB">
        <w:rPr>
          <w:rFonts w:ascii="Times New Roman" w:eastAsia="Times New Roman" w:hAnsi="Times New Roman" w:cs="Times New Roman"/>
          <w:sz w:val="24"/>
          <w:szCs w:val="24"/>
        </w:rPr>
        <w:t>”.</w:t>
      </w:r>
    </w:p>
    <w:p w14:paraId="21EFD6B1" w14:textId="155FE63D" w:rsidR="00537170" w:rsidRPr="004E3F29" w:rsidRDefault="005D4FAC" w:rsidP="005D4FAC">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system directs the user to the specific regulation.</w:t>
      </w:r>
    </w:p>
    <w:p w14:paraId="2ED954AD" w14:textId="4EF91A88" w:rsidR="00537170" w:rsidRPr="004E3F29" w:rsidRDefault="005D4FAC" w:rsidP="005D4FAC">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user clicks on the l</w:t>
      </w:r>
      <w:r w:rsidR="004048EB">
        <w:rPr>
          <w:rFonts w:ascii="Times New Roman" w:eastAsia="Times New Roman" w:hAnsi="Times New Roman" w:cs="Times New Roman"/>
          <w:sz w:val="24"/>
          <w:szCs w:val="24"/>
        </w:rPr>
        <w:t>ink to the applications for “</w:t>
      </w:r>
      <w:r w:rsidR="004E3F29" w:rsidRPr="004E3F29">
        <w:rPr>
          <w:rFonts w:ascii="Times New Roman" w:eastAsia="Times New Roman" w:hAnsi="Times New Roman" w:cs="Times New Roman"/>
          <w:sz w:val="24"/>
          <w:szCs w:val="24"/>
        </w:rPr>
        <w:t>Tree Removal (Residential)</w:t>
      </w:r>
      <w:r w:rsidR="004048EB">
        <w:rPr>
          <w:rFonts w:ascii="Times New Roman" w:eastAsia="Times New Roman" w:hAnsi="Times New Roman" w:cs="Times New Roman"/>
          <w:sz w:val="24"/>
          <w:szCs w:val="24"/>
        </w:rPr>
        <w:t>”.</w:t>
      </w:r>
    </w:p>
    <w:p w14:paraId="6292455D" w14:textId="5FE9C672" w:rsidR="00537170" w:rsidRPr="004E3F29" w:rsidRDefault="005D4FAC" w:rsidP="005D4FAC">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system directs the user to the specific application.</w:t>
      </w:r>
    </w:p>
    <w:p w14:paraId="207BFCCB" w14:textId="5032138A" w:rsidR="00537170" w:rsidRPr="004C1E8D" w:rsidRDefault="000D49C7" w:rsidP="00C479D8">
      <w:pPr>
        <w:pStyle w:val="Heading3"/>
      </w:pPr>
      <w:r>
        <w:lastRenderedPageBreak/>
        <w:t>3.2.10.3</w:t>
      </w:r>
      <w:r w:rsidR="004A6A3A">
        <w:t xml:space="preserve">    </w:t>
      </w:r>
      <w:r w:rsidR="004E3F29" w:rsidRPr="004C1E8D">
        <w:t>Functional Requirements</w:t>
      </w:r>
    </w:p>
    <w:p w14:paraId="4D345D30" w14:textId="5BFBDCE5" w:rsidR="00537170" w:rsidRPr="004E3F29" w:rsidRDefault="004E3F29" w:rsidP="005D4FAC">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REQ-</w:t>
      </w:r>
      <w:r w:rsidR="005D4FAC">
        <w:rPr>
          <w:rFonts w:ascii="Times New Roman" w:eastAsia="Times New Roman" w:hAnsi="Times New Roman" w:cs="Times New Roman"/>
          <w:sz w:val="24"/>
          <w:szCs w:val="24"/>
        </w:rPr>
        <w:t>10</w:t>
      </w:r>
      <w:r w:rsidRPr="004E3F29">
        <w:rPr>
          <w:rFonts w:ascii="Times New Roman" w:eastAsia="Times New Roman" w:hAnsi="Times New Roman" w:cs="Times New Roman"/>
          <w:sz w:val="24"/>
          <w:szCs w:val="24"/>
        </w:rPr>
        <w:t>.1</w:t>
      </w:r>
      <w:r w:rsidR="005D4FAC">
        <w:rPr>
          <w:rFonts w:ascii="Times New Roman" w:eastAsia="Times New Roman" w:hAnsi="Times New Roman" w:cs="Times New Roman"/>
          <w:sz w:val="24"/>
          <w:szCs w:val="24"/>
        </w:rPr>
        <w:t>:</w:t>
      </w:r>
      <w:r w:rsidR="005D4FAC">
        <w:rPr>
          <w:rFonts w:ascii="Times New Roman" w:eastAsia="Times New Roman" w:hAnsi="Times New Roman" w:cs="Times New Roman"/>
          <w:sz w:val="24"/>
          <w:szCs w:val="24"/>
        </w:rPr>
        <w:tab/>
      </w:r>
      <w:r w:rsidRPr="004E3F29">
        <w:rPr>
          <w:rFonts w:ascii="Times New Roman" w:eastAsia="Times New Roman" w:hAnsi="Times New Roman" w:cs="Times New Roman"/>
          <w:sz w:val="24"/>
          <w:szCs w:val="24"/>
        </w:rPr>
        <w:t xml:space="preserve">The system shall direct the user to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Tree Removal (Residential)</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regulations page</w:t>
      </w:r>
      <w:r w:rsidR="005D4FAC">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after the user clicks the regulations link.</w:t>
      </w:r>
    </w:p>
    <w:p w14:paraId="60824135" w14:textId="21CD73F8" w:rsidR="00537170" w:rsidRPr="004E3F29" w:rsidRDefault="004E3F29" w:rsidP="005D4FAC">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REQ-</w:t>
      </w:r>
      <w:r w:rsidR="005D4FAC">
        <w:rPr>
          <w:rFonts w:ascii="Times New Roman" w:eastAsia="Times New Roman" w:hAnsi="Times New Roman" w:cs="Times New Roman"/>
          <w:sz w:val="24"/>
          <w:szCs w:val="24"/>
        </w:rPr>
        <w:t>10</w:t>
      </w:r>
      <w:r w:rsidRPr="004E3F29">
        <w:rPr>
          <w:rFonts w:ascii="Times New Roman" w:eastAsia="Times New Roman" w:hAnsi="Times New Roman" w:cs="Times New Roman"/>
          <w:sz w:val="24"/>
          <w:szCs w:val="24"/>
        </w:rPr>
        <w:t>.2</w:t>
      </w:r>
      <w:r w:rsidR="005D4FAC">
        <w:rPr>
          <w:rFonts w:ascii="Times New Roman" w:eastAsia="Times New Roman" w:hAnsi="Times New Roman" w:cs="Times New Roman"/>
          <w:sz w:val="24"/>
          <w:szCs w:val="24"/>
        </w:rPr>
        <w:t>:</w:t>
      </w:r>
      <w:r w:rsidR="005D4FAC">
        <w:rPr>
          <w:rFonts w:ascii="Times New Roman" w:eastAsia="Times New Roman" w:hAnsi="Times New Roman" w:cs="Times New Roman"/>
          <w:sz w:val="24"/>
          <w:szCs w:val="24"/>
        </w:rPr>
        <w:tab/>
      </w:r>
      <w:r w:rsidRPr="004E3F29">
        <w:rPr>
          <w:rFonts w:ascii="Times New Roman" w:eastAsia="Times New Roman" w:hAnsi="Times New Roman" w:cs="Times New Roman"/>
          <w:sz w:val="24"/>
          <w:szCs w:val="24"/>
        </w:rPr>
        <w:t xml:space="preserve">The system shall direct the user to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Tree Removal (Residential)</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application page</w:t>
      </w:r>
      <w:r w:rsidR="005D4FAC">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after the user clicks the application link.</w:t>
      </w:r>
    </w:p>
    <w:p w14:paraId="7763EDFE" w14:textId="130A88A7" w:rsidR="00537170" w:rsidRPr="000D49C7" w:rsidRDefault="000D49C7" w:rsidP="00C479D8">
      <w:pPr>
        <w:pStyle w:val="Heading3"/>
      </w:pPr>
      <w:bookmarkStart w:id="153" w:name="_3.2.11__"/>
      <w:bookmarkEnd w:id="153"/>
      <w:r>
        <w:t>3.2.11</w:t>
      </w:r>
      <w:r w:rsidR="008564E4">
        <w:t xml:space="preserve">   </w:t>
      </w:r>
      <w:r w:rsidR="004E3F29" w:rsidRPr="004C1E8D">
        <w:t>Day-Care</w:t>
      </w:r>
      <w:r w:rsidR="009B6BD4">
        <w:br/>
      </w:r>
      <w:r w:rsidR="009B6BD4" w:rsidRPr="00CC56F8">
        <w:rPr>
          <w:b w:val="0"/>
          <w:sz w:val="24"/>
        </w:rPr>
        <w:t>The “Day-Care” use case was defined by the client and will be included in the initial delivery.  The requirements specifically related to this use case are defined in the next three subsections.</w:t>
      </w:r>
    </w:p>
    <w:p w14:paraId="4FAE1000" w14:textId="491DB99D" w:rsidR="00537170" w:rsidRPr="004C1E8D" w:rsidRDefault="004E3F29" w:rsidP="00C479D8">
      <w:pPr>
        <w:pStyle w:val="Heading4"/>
        <w:numPr>
          <w:ilvl w:val="3"/>
          <w:numId w:val="21"/>
        </w:numPr>
      </w:pPr>
      <w:r w:rsidRPr="004C1E8D">
        <w:t>Description and Priority</w:t>
      </w:r>
    </w:p>
    <w:p w14:paraId="5AC1952B" w14:textId="04D1C233" w:rsidR="00537170" w:rsidRPr="004E3F29" w:rsidRDefault="004E3F29" w:rsidP="005D4FAC">
      <w:pPr>
        <w:tabs>
          <w:tab w:val="left" w:pos="1440"/>
          <w:tab w:val="left" w:pos="2520"/>
        </w:tabs>
        <w:spacing w:after="0" w:line="480" w:lineRule="auto"/>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 xml:space="preserve">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Day-Care</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option allows the user to retrieve regulations and provides a link to application. </w:t>
      </w:r>
      <w:r w:rsidR="006C31BC">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Priority</w:t>
      </w:r>
      <w:r w:rsidR="005D4FAC">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 High.</w:t>
      </w:r>
    </w:p>
    <w:p w14:paraId="4F848808" w14:textId="2809FB9F" w:rsidR="00537170" w:rsidRPr="004C1E8D" w:rsidRDefault="004E3F29" w:rsidP="00C479D8">
      <w:pPr>
        <w:pStyle w:val="Heading4"/>
        <w:numPr>
          <w:ilvl w:val="3"/>
          <w:numId w:val="21"/>
        </w:numPr>
      </w:pPr>
      <w:r w:rsidRPr="004C1E8D">
        <w:t>Stimulus/Response Sequences</w:t>
      </w:r>
    </w:p>
    <w:p w14:paraId="2A638CF3" w14:textId="2077F5CF" w:rsidR="00537170" w:rsidRPr="004E3F29" w:rsidRDefault="005D4FAC" w:rsidP="005D4FAC">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user clicks on the</w:t>
      </w:r>
      <w:r w:rsidR="004048EB">
        <w:rPr>
          <w:rFonts w:ascii="Times New Roman" w:eastAsia="Times New Roman" w:hAnsi="Times New Roman" w:cs="Times New Roman"/>
          <w:sz w:val="24"/>
          <w:szCs w:val="24"/>
        </w:rPr>
        <w:t xml:space="preserve"> link to the regulations for</w:t>
      </w:r>
      <w:r w:rsidR="004E3F29" w:rsidRPr="004E3F29">
        <w:rPr>
          <w:rFonts w:ascii="Times New Roman" w:eastAsia="Times New Roman" w:hAnsi="Times New Roman" w:cs="Times New Roman"/>
          <w:sz w:val="24"/>
          <w:szCs w:val="24"/>
        </w:rPr>
        <w:t xml:space="preserve"> </w:t>
      </w:r>
      <w:r w:rsidR="004048EB">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Day-Care</w:t>
      </w:r>
      <w:r w:rsidR="004048EB">
        <w:rPr>
          <w:rFonts w:ascii="Times New Roman" w:eastAsia="Times New Roman" w:hAnsi="Times New Roman" w:cs="Times New Roman"/>
          <w:sz w:val="24"/>
          <w:szCs w:val="24"/>
        </w:rPr>
        <w:t>”.</w:t>
      </w:r>
    </w:p>
    <w:p w14:paraId="48230B49" w14:textId="2BFE16DC" w:rsidR="00537170" w:rsidRPr="004E3F29" w:rsidRDefault="005D4FAC" w:rsidP="005D4FAC">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system directs the user to the specific regulation.</w:t>
      </w:r>
    </w:p>
    <w:p w14:paraId="0374D487" w14:textId="5317F49C" w:rsidR="00537170" w:rsidRPr="004E3F29" w:rsidRDefault="005D4FAC" w:rsidP="005D4FAC">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user clicks on the </w:t>
      </w:r>
      <w:r w:rsidR="004048EB">
        <w:rPr>
          <w:rFonts w:ascii="Times New Roman" w:eastAsia="Times New Roman" w:hAnsi="Times New Roman" w:cs="Times New Roman"/>
          <w:sz w:val="24"/>
          <w:szCs w:val="24"/>
        </w:rPr>
        <w:t>link to the applications for</w:t>
      </w:r>
      <w:r w:rsidR="004E3F29" w:rsidRPr="004E3F29">
        <w:rPr>
          <w:rFonts w:ascii="Times New Roman" w:eastAsia="Times New Roman" w:hAnsi="Times New Roman" w:cs="Times New Roman"/>
          <w:sz w:val="24"/>
          <w:szCs w:val="24"/>
        </w:rPr>
        <w:t xml:space="preserve"> </w:t>
      </w:r>
      <w:r w:rsidR="004048EB">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Day-Care</w:t>
      </w:r>
      <w:r w:rsidR="004048EB">
        <w:rPr>
          <w:rFonts w:ascii="Times New Roman" w:eastAsia="Times New Roman" w:hAnsi="Times New Roman" w:cs="Times New Roman"/>
          <w:sz w:val="24"/>
          <w:szCs w:val="24"/>
        </w:rPr>
        <w:t>”.</w:t>
      </w:r>
    </w:p>
    <w:p w14:paraId="3409ECD3" w14:textId="19F74DA3" w:rsidR="00537170" w:rsidRPr="004E3F29" w:rsidRDefault="005D4FAC" w:rsidP="005D4FAC">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4E3F29" w:rsidRPr="004E3F29">
        <w:rPr>
          <w:rFonts w:ascii="Times New Roman" w:eastAsia="Times New Roman" w:hAnsi="Times New Roman" w:cs="Times New Roman"/>
          <w:sz w:val="24"/>
          <w:szCs w:val="24"/>
        </w:rPr>
        <w:t xml:space="preserve">    </w:t>
      </w:r>
      <w:r w:rsidR="000D49C7">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The system directs the user to the specific application.</w:t>
      </w:r>
    </w:p>
    <w:p w14:paraId="7BCF33D0" w14:textId="16C6EE91" w:rsidR="00537170" w:rsidRPr="004C1E8D" w:rsidRDefault="004E3F29" w:rsidP="00C479D8">
      <w:pPr>
        <w:pStyle w:val="Heading3"/>
        <w:numPr>
          <w:ilvl w:val="3"/>
          <w:numId w:val="21"/>
        </w:numPr>
      </w:pPr>
      <w:r w:rsidRPr="004C1E8D">
        <w:t>Functional Requirements</w:t>
      </w:r>
    </w:p>
    <w:p w14:paraId="3069C01C" w14:textId="244DD133" w:rsidR="00537170" w:rsidRPr="004E3F29" w:rsidRDefault="004E3F29" w:rsidP="00AC18E8">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REQ-</w:t>
      </w:r>
      <w:r w:rsidR="005D4FAC">
        <w:rPr>
          <w:rFonts w:ascii="Times New Roman" w:eastAsia="Times New Roman" w:hAnsi="Times New Roman" w:cs="Times New Roman"/>
          <w:sz w:val="24"/>
          <w:szCs w:val="24"/>
        </w:rPr>
        <w:t>11</w:t>
      </w:r>
      <w:r w:rsidRPr="004E3F29">
        <w:rPr>
          <w:rFonts w:ascii="Times New Roman" w:eastAsia="Times New Roman" w:hAnsi="Times New Roman" w:cs="Times New Roman"/>
          <w:sz w:val="24"/>
          <w:szCs w:val="24"/>
        </w:rPr>
        <w:t>.1</w:t>
      </w:r>
      <w:r w:rsidR="005D4FAC">
        <w:rPr>
          <w:rFonts w:ascii="Times New Roman" w:eastAsia="Times New Roman" w:hAnsi="Times New Roman" w:cs="Times New Roman"/>
          <w:sz w:val="24"/>
          <w:szCs w:val="24"/>
        </w:rPr>
        <w:t>:</w:t>
      </w:r>
      <w:r w:rsidR="005D4FAC">
        <w:rPr>
          <w:rFonts w:ascii="Times New Roman" w:eastAsia="Times New Roman" w:hAnsi="Times New Roman" w:cs="Times New Roman"/>
          <w:sz w:val="24"/>
          <w:szCs w:val="24"/>
        </w:rPr>
        <w:tab/>
      </w:r>
      <w:r w:rsidRPr="004E3F29">
        <w:rPr>
          <w:rFonts w:ascii="Times New Roman" w:eastAsia="Times New Roman" w:hAnsi="Times New Roman" w:cs="Times New Roman"/>
          <w:sz w:val="24"/>
          <w:szCs w:val="24"/>
        </w:rPr>
        <w:t xml:space="preserve">The system shall direct the user to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Day-Care</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regulations page after the user clicks</w:t>
      </w:r>
      <w:r w:rsidR="005D4FAC">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the regulations link.</w:t>
      </w:r>
    </w:p>
    <w:p w14:paraId="04FB8C58" w14:textId="0EAD06C3" w:rsidR="00537170" w:rsidRPr="004E3F29" w:rsidRDefault="004E3F29" w:rsidP="005D4FAC">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REQ-</w:t>
      </w:r>
      <w:r w:rsidR="005D4FAC">
        <w:rPr>
          <w:rFonts w:ascii="Times New Roman" w:eastAsia="Times New Roman" w:hAnsi="Times New Roman" w:cs="Times New Roman"/>
          <w:sz w:val="24"/>
          <w:szCs w:val="24"/>
        </w:rPr>
        <w:t>11</w:t>
      </w:r>
      <w:r w:rsidRPr="004E3F29">
        <w:rPr>
          <w:rFonts w:ascii="Times New Roman" w:eastAsia="Times New Roman" w:hAnsi="Times New Roman" w:cs="Times New Roman"/>
          <w:sz w:val="24"/>
          <w:szCs w:val="24"/>
        </w:rPr>
        <w:t>.2</w:t>
      </w:r>
      <w:r w:rsidR="005D4FAC">
        <w:rPr>
          <w:rFonts w:ascii="Times New Roman" w:eastAsia="Times New Roman" w:hAnsi="Times New Roman" w:cs="Times New Roman"/>
          <w:sz w:val="24"/>
          <w:szCs w:val="24"/>
        </w:rPr>
        <w:t>:</w:t>
      </w:r>
      <w:r w:rsidR="005D4FAC">
        <w:rPr>
          <w:rFonts w:ascii="Times New Roman" w:eastAsia="Times New Roman" w:hAnsi="Times New Roman" w:cs="Times New Roman"/>
          <w:sz w:val="24"/>
          <w:szCs w:val="24"/>
        </w:rPr>
        <w:tab/>
      </w:r>
      <w:r w:rsidRPr="004E3F29">
        <w:rPr>
          <w:rFonts w:ascii="Times New Roman" w:eastAsia="Times New Roman" w:hAnsi="Times New Roman" w:cs="Times New Roman"/>
          <w:sz w:val="24"/>
          <w:szCs w:val="24"/>
        </w:rPr>
        <w:t xml:space="preserve">The system shall direct the user to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Day-Care</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application page after the user clicks</w:t>
      </w:r>
      <w:r w:rsidR="005D4FAC">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the application link.</w:t>
      </w:r>
    </w:p>
    <w:p w14:paraId="4143C3A4" w14:textId="4C13566F" w:rsidR="00537170" w:rsidRPr="004C1E8D" w:rsidRDefault="000D49C7" w:rsidP="00C479D8">
      <w:pPr>
        <w:pStyle w:val="Heading3"/>
      </w:pPr>
      <w:bookmarkStart w:id="154" w:name="_3.2.12__"/>
      <w:bookmarkEnd w:id="154"/>
      <w:r>
        <w:lastRenderedPageBreak/>
        <w:t>3.2.12</w:t>
      </w:r>
      <w:r w:rsidR="008564E4">
        <w:t xml:space="preserve">   </w:t>
      </w:r>
      <w:r w:rsidR="004E3F29" w:rsidRPr="004C1E8D">
        <w:t>Sober Living Facility</w:t>
      </w:r>
      <w:r w:rsidR="009B6BD4">
        <w:br/>
      </w:r>
      <w:r w:rsidR="009B6BD4" w:rsidRPr="00CC56F8">
        <w:rPr>
          <w:b w:val="0"/>
          <w:sz w:val="24"/>
        </w:rPr>
        <w:t>The “Sober Living Facility” use case was defined by the client and will be included in the initial delivery.  The requirements specifically related to this use case are defined in the next three subsections</w:t>
      </w:r>
      <w:r w:rsidR="009B6BD4" w:rsidRPr="005F55AD">
        <w:t>.</w:t>
      </w:r>
    </w:p>
    <w:p w14:paraId="47D23142" w14:textId="0DB0AD66" w:rsidR="00537170" w:rsidRPr="004C1E8D" w:rsidRDefault="000D49C7" w:rsidP="00C479D8">
      <w:pPr>
        <w:pStyle w:val="Heading3"/>
      </w:pPr>
      <w:r>
        <w:t>3.2.12.1</w:t>
      </w:r>
      <w:r w:rsidR="004A6A3A">
        <w:t xml:space="preserve">    </w:t>
      </w:r>
      <w:r w:rsidR="00344E9B">
        <w:t>D</w:t>
      </w:r>
      <w:r w:rsidR="004E3F29" w:rsidRPr="004C1E8D">
        <w:t>escription and Priority</w:t>
      </w:r>
    </w:p>
    <w:p w14:paraId="65B8942E" w14:textId="529BEBB8" w:rsidR="00537170" w:rsidRPr="004E3F29" w:rsidRDefault="004E3F29" w:rsidP="00344E9B">
      <w:pPr>
        <w:tabs>
          <w:tab w:val="left" w:pos="1440"/>
          <w:tab w:val="left" w:pos="2520"/>
        </w:tabs>
        <w:spacing w:after="0" w:line="480" w:lineRule="auto"/>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 xml:space="preserve">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Sober Living Facility</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option allows the user to retrieve regulations and provides a link to</w:t>
      </w:r>
    </w:p>
    <w:p w14:paraId="39C288D3" w14:textId="2C24F140" w:rsidR="005D4FAC" w:rsidRDefault="006C31BC" w:rsidP="00344E9B">
      <w:pPr>
        <w:tabs>
          <w:tab w:val="left" w:pos="1440"/>
          <w:tab w:val="left" w:pos="2520"/>
        </w:tabs>
        <w:spacing w:after="0"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4E3F29" w:rsidRPr="004E3F29">
        <w:rPr>
          <w:rFonts w:ascii="Times New Roman" w:eastAsia="Times New Roman" w:hAnsi="Times New Roman" w:cs="Times New Roman"/>
          <w:sz w:val="24"/>
          <w:szCs w:val="24"/>
        </w:rPr>
        <w:t xml:space="preserve">application. </w:t>
      </w:r>
      <w:r>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Priority = High.</w:t>
      </w:r>
    </w:p>
    <w:p w14:paraId="71868C4D" w14:textId="329BDCEE" w:rsidR="00537170" w:rsidRPr="004C1E8D" w:rsidRDefault="004E3F29" w:rsidP="00C479D8">
      <w:pPr>
        <w:pStyle w:val="Heading4"/>
        <w:numPr>
          <w:ilvl w:val="3"/>
          <w:numId w:val="22"/>
        </w:numPr>
      </w:pPr>
      <w:r w:rsidRPr="004C1E8D">
        <w:t>Stimulus/Response Sequences</w:t>
      </w:r>
    </w:p>
    <w:p w14:paraId="0306A346" w14:textId="4B59E97E" w:rsidR="00537170" w:rsidRPr="004E3F29" w:rsidRDefault="005D4FAC" w:rsidP="005D4FAC">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user clicks on the </w:t>
      </w:r>
      <w:r w:rsidR="004048EB">
        <w:rPr>
          <w:rFonts w:ascii="Times New Roman" w:eastAsia="Times New Roman" w:hAnsi="Times New Roman" w:cs="Times New Roman"/>
          <w:sz w:val="24"/>
          <w:szCs w:val="24"/>
        </w:rPr>
        <w:t>link to the regulations for “</w:t>
      </w:r>
      <w:r w:rsidR="004E3F29" w:rsidRPr="004E3F29">
        <w:rPr>
          <w:rFonts w:ascii="Times New Roman" w:eastAsia="Times New Roman" w:hAnsi="Times New Roman" w:cs="Times New Roman"/>
          <w:sz w:val="24"/>
          <w:szCs w:val="24"/>
        </w:rPr>
        <w:t>Sober Living Facility</w:t>
      </w:r>
      <w:r w:rsidR="004048EB">
        <w:rPr>
          <w:rFonts w:ascii="Times New Roman" w:eastAsia="Times New Roman" w:hAnsi="Times New Roman" w:cs="Times New Roman"/>
          <w:sz w:val="24"/>
          <w:szCs w:val="24"/>
        </w:rPr>
        <w:t>”.</w:t>
      </w:r>
    </w:p>
    <w:p w14:paraId="30B25374" w14:textId="64BBBDBF" w:rsidR="00537170" w:rsidRPr="004E3F29" w:rsidRDefault="005D4FAC" w:rsidP="005D4FAC">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Pr>
          <w:rFonts w:ascii="Times New Roman" w:eastAsia="Times New Roman" w:hAnsi="Times New Roman" w:cs="Times New Roman"/>
          <w:color w:val="00B050"/>
          <w:sz w:val="24"/>
          <w:szCs w:val="24"/>
        </w:rPr>
        <w:t>:</w:t>
      </w:r>
      <w:r>
        <w:rPr>
          <w:rFonts w:ascii="Times New Roman" w:eastAsia="Times New Roman" w:hAnsi="Times New Roman" w:cs="Times New Roman"/>
          <w:color w:val="00B050"/>
          <w:sz w:val="24"/>
          <w:szCs w:val="24"/>
        </w:rPr>
        <w:tab/>
      </w:r>
      <w:r w:rsidR="004E3F29" w:rsidRPr="004E3F29">
        <w:rPr>
          <w:rFonts w:ascii="Times New Roman" w:eastAsia="Times New Roman" w:hAnsi="Times New Roman" w:cs="Times New Roman"/>
          <w:sz w:val="24"/>
          <w:szCs w:val="24"/>
        </w:rPr>
        <w:t>The system directs the user to the specific regulation.</w:t>
      </w:r>
    </w:p>
    <w:p w14:paraId="44384443" w14:textId="588BF5E7" w:rsidR="00537170" w:rsidRPr="004E3F29" w:rsidRDefault="005D4FAC" w:rsidP="005D4FAC">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user clicks on the link to the applications for </w:t>
      </w:r>
      <w:r w:rsidR="004048EB">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Sober Living Facility</w:t>
      </w:r>
      <w:r w:rsidR="004048EB">
        <w:rPr>
          <w:rFonts w:ascii="Times New Roman" w:eastAsia="Times New Roman" w:hAnsi="Times New Roman" w:cs="Times New Roman"/>
          <w:sz w:val="24"/>
          <w:szCs w:val="24"/>
        </w:rPr>
        <w:t>”.</w:t>
      </w:r>
    </w:p>
    <w:p w14:paraId="3727C9E4" w14:textId="77777777" w:rsidR="00344E9B" w:rsidRDefault="005D4FAC" w:rsidP="00344E9B">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Pr>
          <w:rFonts w:ascii="Times New Roman" w:eastAsia="Times New Roman" w:hAnsi="Times New Roman" w:cs="Times New Roman"/>
          <w:color w:val="00B050"/>
          <w:sz w:val="24"/>
          <w:szCs w:val="24"/>
        </w:rPr>
        <w:t>:</w:t>
      </w:r>
      <w:r>
        <w:rPr>
          <w:rFonts w:ascii="Times New Roman" w:eastAsia="Times New Roman" w:hAnsi="Times New Roman" w:cs="Times New Roman"/>
          <w:color w:val="00B050"/>
          <w:sz w:val="24"/>
          <w:szCs w:val="24"/>
        </w:rPr>
        <w:tab/>
      </w:r>
      <w:r w:rsidR="004E3F29" w:rsidRPr="004E3F29">
        <w:rPr>
          <w:rFonts w:ascii="Times New Roman" w:eastAsia="Times New Roman" w:hAnsi="Times New Roman" w:cs="Times New Roman"/>
          <w:sz w:val="24"/>
          <w:szCs w:val="24"/>
        </w:rPr>
        <w:t>The system directs the user to the specific application.</w:t>
      </w:r>
    </w:p>
    <w:p w14:paraId="2E1F7413" w14:textId="2C7EEA9C" w:rsidR="00537170" w:rsidRPr="00344E9B" w:rsidRDefault="004A6A3A" w:rsidP="00C479D8">
      <w:pPr>
        <w:pStyle w:val="Heading3"/>
        <w:rPr>
          <w:sz w:val="24"/>
          <w:szCs w:val="24"/>
        </w:rPr>
      </w:pPr>
      <w:r>
        <w:t xml:space="preserve">3.2.12.3    </w:t>
      </w:r>
      <w:r w:rsidR="004E3F29" w:rsidRPr="004C1E8D">
        <w:t>Functional Requirements</w:t>
      </w:r>
    </w:p>
    <w:p w14:paraId="6EF50A04" w14:textId="6DA808BA" w:rsidR="00537170" w:rsidRPr="004E3F29" w:rsidRDefault="004E3F29" w:rsidP="00D30B3E">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REQ-</w:t>
      </w:r>
      <w:r w:rsidR="00D30B3E">
        <w:rPr>
          <w:rFonts w:ascii="Times New Roman" w:eastAsia="Times New Roman" w:hAnsi="Times New Roman" w:cs="Times New Roman"/>
          <w:sz w:val="24"/>
          <w:szCs w:val="24"/>
        </w:rPr>
        <w:t>12</w:t>
      </w:r>
      <w:r w:rsidRPr="004E3F29">
        <w:rPr>
          <w:rFonts w:ascii="Times New Roman" w:eastAsia="Times New Roman" w:hAnsi="Times New Roman" w:cs="Times New Roman"/>
          <w:sz w:val="24"/>
          <w:szCs w:val="24"/>
        </w:rPr>
        <w:t>.1</w:t>
      </w:r>
      <w:r w:rsidR="00D30B3E">
        <w:rPr>
          <w:rFonts w:ascii="Times New Roman" w:eastAsia="Times New Roman" w:hAnsi="Times New Roman" w:cs="Times New Roman"/>
          <w:sz w:val="24"/>
          <w:szCs w:val="24"/>
        </w:rPr>
        <w:t>:</w:t>
      </w:r>
      <w:r w:rsidR="00D30B3E">
        <w:rPr>
          <w:rFonts w:ascii="Times New Roman" w:eastAsia="Times New Roman" w:hAnsi="Times New Roman" w:cs="Times New Roman"/>
          <w:sz w:val="24"/>
          <w:szCs w:val="24"/>
        </w:rPr>
        <w:tab/>
      </w:r>
      <w:r w:rsidRPr="004E3F29">
        <w:rPr>
          <w:rFonts w:ascii="Times New Roman" w:eastAsia="Times New Roman" w:hAnsi="Times New Roman" w:cs="Times New Roman"/>
          <w:sz w:val="24"/>
          <w:szCs w:val="24"/>
        </w:rPr>
        <w:t xml:space="preserve">The system shall direct the user to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Sober Living Facility</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regulations page after the</w:t>
      </w:r>
      <w:r w:rsidR="00D30B3E">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user clicks the regulations link.</w:t>
      </w:r>
    </w:p>
    <w:p w14:paraId="3DCA14A7" w14:textId="0E581627" w:rsidR="009D4E4F" w:rsidRDefault="004E3F29" w:rsidP="00344E9B">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REQ-</w:t>
      </w:r>
      <w:r w:rsidR="00D30B3E">
        <w:rPr>
          <w:rFonts w:ascii="Times New Roman" w:eastAsia="Times New Roman" w:hAnsi="Times New Roman" w:cs="Times New Roman"/>
          <w:sz w:val="24"/>
          <w:szCs w:val="24"/>
        </w:rPr>
        <w:t>12</w:t>
      </w:r>
      <w:r w:rsidRPr="004E3F29">
        <w:rPr>
          <w:rFonts w:ascii="Times New Roman" w:eastAsia="Times New Roman" w:hAnsi="Times New Roman" w:cs="Times New Roman"/>
          <w:sz w:val="24"/>
          <w:szCs w:val="24"/>
        </w:rPr>
        <w:t>.2</w:t>
      </w:r>
      <w:r w:rsidR="00D30B3E">
        <w:rPr>
          <w:rFonts w:ascii="Times New Roman" w:eastAsia="Times New Roman" w:hAnsi="Times New Roman" w:cs="Times New Roman"/>
          <w:sz w:val="24"/>
          <w:szCs w:val="24"/>
        </w:rPr>
        <w:t>:</w:t>
      </w:r>
      <w:r w:rsidR="00D30B3E">
        <w:rPr>
          <w:rFonts w:ascii="Times New Roman" w:eastAsia="Times New Roman" w:hAnsi="Times New Roman" w:cs="Times New Roman"/>
          <w:sz w:val="24"/>
          <w:szCs w:val="24"/>
        </w:rPr>
        <w:tab/>
      </w:r>
      <w:r w:rsidRPr="004E3F29">
        <w:rPr>
          <w:rFonts w:ascii="Times New Roman" w:eastAsia="Times New Roman" w:hAnsi="Times New Roman" w:cs="Times New Roman"/>
          <w:sz w:val="24"/>
          <w:szCs w:val="24"/>
        </w:rPr>
        <w:t xml:space="preserve">The system shall direct the user to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Sober Living Facility</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application page after the</w:t>
      </w:r>
      <w:r w:rsidR="00D30B3E">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user clicks the application link.</w:t>
      </w:r>
    </w:p>
    <w:p w14:paraId="0C8713A7" w14:textId="6AC12F72" w:rsidR="009D4E4F" w:rsidRPr="004E3F29" w:rsidRDefault="004A6A3A" w:rsidP="009D4E4F">
      <w:pPr>
        <w:pStyle w:val="Heading2"/>
      </w:pPr>
      <w:bookmarkStart w:id="155" w:name="_Toc35439589"/>
      <w:r>
        <w:t xml:space="preserve">3.3    </w:t>
      </w:r>
      <w:r w:rsidR="009D4E4F" w:rsidRPr="004E3F29">
        <w:t>Design and Implementation Constraints</w:t>
      </w:r>
      <w:bookmarkEnd w:id="155"/>
      <w:r w:rsidR="009D4E4F" w:rsidRPr="004E3F29">
        <w:t xml:space="preserve"> </w:t>
      </w:r>
    </w:p>
    <w:p w14:paraId="35099DFF" w14:textId="77777777" w:rsidR="009D4E4F" w:rsidRPr="004E3F29" w:rsidRDefault="009D4E4F" w:rsidP="009D4E4F">
      <w:pPr>
        <w:numPr>
          <w:ilvl w:val="0"/>
          <w:numId w:val="3"/>
        </w:numPr>
        <w:spacing w:after="0" w:line="480" w:lineRule="auto"/>
        <w:ind w:left="36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The system will use the Model-View-Controller design pattern to segregate the business logic from the user interface templates.</w:t>
      </w:r>
    </w:p>
    <w:p w14:paraId="4CFF1F8B" w14:textId="77777777" w:rsidR="009D4E4F" w:rsidRPr="004E3F29" w:rsidRDefault="009D4E4F" w:rsidP="009D4E4F">
      <w:pPr>
        <w:numPr>
          <w:ilvl w:val="0"/>
          <w:numId w:val="3"/>
        </w:numPr>
        <w:spacing w:after="0" w:line="480" w:lineRule="auto"/>
        <w:ind w:left="36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The application back-end programming will be written in Java. Java SE 11 will be used due to its planned long-term support.</w:t>
      </w:r>
    </w:p>
    <w:p w14:paraId="726A0484" w14:textId="77777777" w:rsidR="009D4E4F" w:rsidRPr="004E3F29" w:rsidRDefault="009D4E4F" w:rsidP="009D4E4F">
      <w:pPr>
        <w:numPr>
          <w:ilvl w:val="0"/>
          <w:numId w:val="3"/>
        </w:numPr>
        <w:spacing w:after="0" w:line="480" w:lineRule="auto"/>
        <w:ind w:left="36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lastRenderedPageBreak/>
        <w:t>The application will use the Spring Boot utility tool for implementing a RESTful backend microservice.</w:t>
      </w:r>
    </w:p>
    <w:p w14:paraId="683C20CE" w14:textId="77777777" w:rsidR="009D4E4F" w:rsidRPr="004E3F29" w:rsidRDefault="009D4E4F" w:rsidP="009D4E4F">
      <w:pPr>
        <w:numPr>
          <w:ilvl w:val="0"/>
          <w:numId w:val="3"/>
        </w:numPr>
        <w:spacing w:after="0" w:line="480" w:lineRule="auto"/>
        <w:ind w:left="36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The application front-end scripts will be written in JavaScript and Angular, a TypeScript-based web application framework.</w:t>
      </w:r>
    </w:p>
    <w:p w14:paraId="65C36B8E" w14:textId="77777777" w:rsidR="009D4E4F" w:rsidRPr="004E3F29" w:rsidRDefault="009D4E4F" w:rsidP="009D4E4F">
      <w:pPr>
        <w:numPr>
          <w:ilvl w:val="0"/>
          <w:numId w:val="3"/>
        </w:numPr>
        <w:spacing w:after="0" w:line="480" w:lineRule="auto"/>
        <w:ind w:left="36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The application will log application errors and audit trails using Log4j, a Java-based logging library.</w:t>
      </w:r>
    </w:p>
    <w:p w14:paraId="150215EF" w14:textId="77777777" w:rsidR="009D4E4F" w:rsidRPr="004E3F29" w:rsidRDefault="009D4E4F" w:rsidP="009D4E4F">
      <w:pPr>
        <w:numPr>
          <w:ilvl w:val="0"/>
          <w:numId w:val="3"/>
        </w:numPr>
        <w:spacing w:after="0" w:line="480" w:lineRule="auto"/>
        <w:ind w:left="36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The application’s dependencies will be managed using Maven, a build automation tool for Java projects.</w:t>
      </w:r>
    </w:p>
    <w:p w14:paraId="0C102228" w14:textId="77777777" w:rsidR="009D4E4F" w:rsidRPr="004E3F29" w:rsidRDefault="009D4E4F" w:rsidP="009D4E4F">
      <w:pPr>
        <w:numPr>
          <w:ilvl w:val="0"/>
          <w:numId w:val="3"/>
        </w:numPr>
        <w:spacing w:after="0" w:line="480" w:lineRule="auto"/>
        <w:ind w:left="36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 xml:space="preserve">The application code will include SQL commands to query the database. </w:t>
      </w:r>
      <w:commentRangeStart w:id="156"/>
      <w:r w:rsidRPr="004E3F29">
        <w:rPr>
          <w:rFonts w:ascii="Times New Roman" w:eastAsia="Times New Roman" w:hAnsi="Times New Roman" w:cs="Times New Roman"/>
          <w:sz w:val="24"/>
          <w:szCs w:val="24"/>
        </w:rPr>
        <w:t xml:space="preserve">The application will not use </w:t>
      </w:r>
      <w:r>
        <w:rPr>
          <w:rFonts w:ascii="Times New Roman" w:eastAsia="Times New Roman" w:hAnsi="Times New Roman" w:cs="Times New Roman"/>
          <w:sz w:val="24"/>
          <w:szCs w:val="24"/>
        </w:rPr>
        <w:t xml:space="preserve">an </w:t>
      </w:r>
      <w:r w:rsidRPr="004E3F29">
        <w:rPr>
          <w:rFonts w:ascii="Times New Roman" w:eastAsia="Times New Roman" w:hAnsi="Times New Roman" w:cs="Times New Roman"/>
          <w:sz w:val="24"/>
          <w:szCs w:val="24"/>
        </w:rPr>
        <w:t>Object</w:t>
      </w:r>
      <w:r>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Relational Mapper (ORM).</w:t>
      </w:r>
      <w:commentRangeEnd w:id="156"/>
      <w:r w:rsidR="00A42570">
        <w:rPr>
          <w:rStyle w:val="CommentReference"/>
        </w:rPr>
        <w:commentReference w:id="156"/>
      </w:r>
    </w:p>
    <w:p w14:paraId="61FB1213" w14:textId="77777777" w:rsidR="009D4E4F" w:rsidRPr="004E3F29" w:rsidRDefault="009D4E4F" w:rsidP="009D4E4F">
      <w:pPr>
        <w:numPr>
          <w:ilvl w:val="0"/>
          <w:numId w:val="3"/>
        </w:numPr>
        <w:spacing w:after="0" w:line="480" w:lineRule="auto"/>
        <w:ind w:left="36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The application code will be managed using Git, a distributed source-control system. The Git repository will be hosted in GitHub.</w:t>
      </w:r>
    </w:p>
    <w:p w14:paraId="77F14FEB" w14:textId="77777777" w:rsidR="009D4E4F" w:rsidRPr="004E3F29" w:rsidRDefault="009D4E4F" w:rsidP="009D4E4F">
      <w:pPr>
        <w:numPr>
          <w:ilvl w:val="0"/>
          <w:numId w:val="3"/>
        </w:numPr>
        <w:spacing w:after="0" w:line="480" w:lineRule="auto"/>
        <w:ind w:left="36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The application will be accessible via the internet. The application will not be available if internet connection is lost between the client, the application server, or the database server.</w:t>
      </w:r>
    </w:p>
    <w:p w14:paraId="7F93F596" w14:textId="77777777" w:rsidR="009D4E4F" w:rsidRPr="004E3F29" w:rsidRDefault="009D4E4F" w:rsidP="009D4E4F">
      <w:pPr>
        <w:numPr>
          <w:ilvl w:val="0"/>
          <w:numId w:val="3"/>
        </w:numPr>
        <w:spacing w:after="0" w:line="480" w:lineRule="auto"/>
        <w:ind w:left="36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The application will not offer the same experience when displayed on a small screen such as a tablet or mobile phone.</w:t>
      </w:r>
    </w:p>
    <w:p w14:paraId="6A416836" w14:textId="77777777" w:rsidR="009D4E4F" w:rsidRPr="004E3F29" w:rsidRDefault="009D4E4F" w:rsidP="009D4E4F">
      <w:pPr>
        <w:numPr>
          <w:ilvl w:val="0"/>
          <w:numId w:val="3"/>
        </w:numPr>
        <w:spacing w:after="0" w:line="480" w:lineRule="auto"/>
        <w:ind w:left="36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The application performance may be constrained by the server’s hardware capacity.</w:t>
      </w:r>
    </w:p>
    <w:p w14:paraId="6A47CF09" w14:textId="270D57D4" w:rsidR="009D4E4F" w:rsidRPr="004E3F29" w:rsidRDefault="009D4E4F" w:rsidP="009D4E4F">
      <w:pPr>
        <w:pStyle w:val="Heading2"/>
        <w:ind w:left="547" w:hanging="547"/>
      </w:pPr>
      <w:bookmarkStart w:id="157" w:name="_Toc35439590"/>
      <w:r>
        <w:t>3.4</w:t>
      </w:r>
      <w:r>
        <w:tab/>
      </w:r>
      <w:r w:rsidRPr="004E3F29">
        <w:t>User Documentation</w:t>
      </w:r>
      <w:bookmarkEnd w:id="157"/>
    </w:p>
    <w:p w14:paraId="5FDE69EE" w14:textId="77777777" w:rsidR="009D4E4F" w:rsidRPr="004E3F29" w:rsidRDefault="009D4E4F" w:rsidP="009D4E4F">
      <w:pPr>
        <w:spacing w:after="0" w:line="480" w:lineRule="auto"/>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The final product will be accompanied by the following documentation:</w:t>
      </w:r>
    </w:p>
    <w:p w14:paraId="7292AB3F" w14:textId="77777777" w:rsidR="009D4E4F" w:rsidRDefault="009D4E4F" w:rsidP="009D4E4F">
      <w:pPr>
        <w:numPr>
          <w:ilvl w:val="0"/>
          <w:numId w:val="8"/>
        </w:numPr>
        <w:spacing w:before="240"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copy of the approved final project plan</w:t>
      </w:r>
    </w:p>
    <w:p w14:paraId="7FC07D47" w14:textId="77777777" w:rsidR="009D4E4F" w:rsidRDefault="009D4E4F" w:rsidP="009D4E4F">
      <w:pPr>
        <w:numPr>
          <w:ilvl w:val="0"/>
          <w:numId w:val="8"/>
        </w:numPr>
        <w:spacing w:before="240"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copy of the approved final Software Requirements Specification (SRS)</w:t>
      </w:r>
    </w:p>
    <w:p w14:paraId="1693147E" w14:textId="77777777" w:rsidR="009D4E4F" w:rsidRPr="004E3F29" w:rsidRDefault="009D4E4F" w:rsidP="009D4E4F">
      <w:pPr>
        <w:numPr>
          <w:ilvl w:val="0"/>
          <w:numId w:val="8"/>
        </w:numPr>
        <w:spacing w:before="240"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copy of the Software Test Plan with test results</w:t>
      </w:r>
    </w:p>
    <w:p w14:paraId="23AA02B1" w14:textId="00AFABA5" w:rsidR="009D4E4F" w:rsidRPr="0067398A" w:rsidRDefault="009D4E4F" w:rsidP="0067398A">
      <w:pPr>
        <w:numPr>
          <w:ilvl w:val="0"/>
          <w:numId w:val="8"/>
        </w:numPr>
        <w:spacing w:after="0" w:line="480" w:lineRule="auto"/>
        <w:contextualSpacing/>
        <w:rPr>
          <w:rFonts w:ascii="Times New Roman" w:eastAsia="Times New Roman" w:hAnsi="Times New Roman" w:cs="Times New Roman"/>
          <w:sz w:val="24"/>
          <w:szCs w:val="24"/>
        </w:rPr>
      </w:pPr>
      <w:r w:rsidRPr="006A622A">
        <w:rPr>
          <w:rFonts w:ascii="Times New Roman" w:hAnsi="Times New Roman" w:cs="Times New Roman"/>
          <w:sz w:val="24"/>
          <w:szCs w:val="24"/>
        </w:rPr>
        <w:t>Interface Design Documentation (Tutorial)</w:t>
      </w:r>
    </w:p>
    <w:p w14:paraId="0BA64801" w14:textId="07D68836" w:rsidR="00537170" w:rsidRDefault="004E3F29" w:rsidP="0098367F">
      <w:pPr>
        <w:pStyle w:val="Heading1"/>
        <w:numPr>
          <w:ilvl w:val="0"/>
          <w:numId w:val="22"/>
        </w:numPr>
      </w:pPr>
      <w:bookmarkStart w:id="158" w:name="_Toc35439591"/>
      <w:r w:rsidRPr="004B217B">
        <w:lastRenderedPageBreak/>
        <w:t>Nonfunctional Requirements</w:t>
      </w:r>
      <w:bookmarkEnd w:id="158"/>
    </w:p>
    <w:p w14:paraId="65C03EDE" w14:textId="4AC3F45B" w:rsidR="00B03266" w:rsidRPr="00B03266" w:rsidRDefault="00B03266" w:rsidP="00765416">
      <w:pPr>
        <w:spacing w:after="0" w:line="480" w:lineRule="auto"/>
        <w:rPr>
          <w:rFonts w:ascii="Times New Roman" w:hAnsi="Times New Roman" w:cs="Times New Roman"/>
          <w:sz w:val="24"/>
          <w:szCs w:val="24"/>
        </w:rPr>
      </w:pPr>
      <w:r>
        <w:rPr>
          <w:rFonts w:ascii="Times New Roman" w:hAnsi="Times New Roman" w:cs="Times New Roman"/>
          <w:sz w:val="24"/>
          <w:szCs w:val="24"/>
        </w:rPr>
        <w:t>The following subsections provide an in-depth view of the nonfunctional requirements related to the UMGC City Application.  Nonfunctional requirements</w:t>
      </w:r>
      <w:r w:rsidR="00765416">
        <w:rPr>
          <w:rFonts w:ascii="Times New Roman" w:hAnsi="Times New Roman" w:cs="Times New Roman"/>
          <w:sz w:val="24"/>
          <w:szCs w:val="24"/>
        </w:rPr>
        <w:t xml:space="preserve"> specify the performance qualities that the application must possess.</w:t>
      </w:r>
    </w:p>
    <w:p w14:paraId="0524F8B4" w14:textId="1CB29016" w:rsidR="00537170" w:rsidRPr="004E3F29" w:rsidRDefault="00163C40" w:rsidP="004C1E8D">
      <w:pPr>
        <w:pStyle w:val="Heading2"/>
      </w:pPr>
      <w:bookmarkStart w:id="159" w:name="_Toc35439592"/>
      <w:r>
        <w:t>4</w:t>
      </w:r>
      <w:r w:rsidR="004E3F29" w:rsidRPr="004E3F29">
        <w:t>.1</w:t>
      </w:r>
      <w:r w:rsidR="004B217B">
        <w:t xml:space="preserve">   </w:t>
      </w:r>
      <w:r w:rsidR="004E3F29" w:rsidRPr="004E3F29">
        <w:t>Performance</w:t>
      </w:r>
      <w:bookmarkEnd w:id="159"/>
    </w:p>
    <w:p w14:paraId="37194306" w14:textId="3E1E6661" w:rsidR="00537170" w:rsidRPr="004B217B" w:rsidRDefault="004E3F29" w:rsidP="00AC18E8">
      <w:pPr>
        <w:tabs>
          <w:tab w:val="left" w:pos="1440"/>
        </w:tabs>
        <w:spacing w:after="0" w:line="480" w:lineRule="auto"/>
        <w:ind w:left="1440" w:hanging="1440"/>
        <w:contextualSpacing/>
        <w:rPr>
          <w:rFonts w:ascii="Times New Roman" w:eastAsia="Times New Roman" w:hAnsi="Times New Roman" w:cs="Times New Roman"/>
          <w:bCs/>
          <w:sz w:val="24"/>
          <w:szCs w:val="24"/>
        </w:rPr>
      </w:pPr>
      <w:r w:rsidRPr="004B217B">
        <w:rPr>
          <w:rFonts w:ascii="Times New Roman" w:eastAsia="Times New Roman" w:hAnsi="Times New Roman" w:cs="Times New Roman"/>
          <w:bCs/>
          <w:sz w:val="24"/>
          <w:szCs w:val="24"/>
        </w:rPr>
        <w:t>NF-1.1:</w:t>
      </w:r>
      <w:r w:rsidR="00AC18E8" w:rsidRPr="00AC18E8">
        <w:rPr>
          <w:rFonts w:ascii="Times New Roman" w:eastAsia="Times New Roman" w:hAnsi="Times New Roman" w:cs="Times New Roman"/>
          <w:sz w:val="24"/>
          <w:szCs w:val="24"/>
        </w:rPr>
        <w:t xml:space="preserve"> </w:t>
      </w:r>
      <w:r w:rsidR="00AC18E8">
        <w:rPr>
          <w:rFonts w:ascii="Times New Roman" w:eastAsia="Times New Roman" w:hAnsi="Times New Roman" w:cs="Times New Roman"/>
          <w:sz w:val="24"/>
          <w:szCs w:val="24"/>
        </w:rPr>
        <w:tab/>
      </w:r>
      <w:r w:rsidRPr="004B217B">
        <w:rPr>
          <w:rFonts w:ascii="Times New Roman" w:eastAsia="Times New Roman" w:hAnsi="Times New Roman" w:cs="Times New Roman"/>
          <w:bCs/>
          <w:sz w:val="24"/>
          <w:szCs w:val="24"/>
        </w:rPr>
        <w:t>The system shall suppor</w:t>
      </w:r>
      <w:r w:rsidR="009B369F">
        <w:rPr>
          <w:rFonts w:ascii="Times New Roman" w:eastAsia="Times New Roman" w:hAnsi="Times New Roman" w:cs="Times New Roman"/>
          <w:bCs/>
          <w:sz w:val="24"/>
          <w:szCs w:val="24"/>
        </w:rPr>
        <w:t>t 300 simultaneous users from 8am-8pm</w:t>
      </w:r>
      <w:r w:rsidRPr="004B217B">
        <w:rPr>
          <w:rFonts w:ascii="Times New Roman" w:eastAsia="Times New Roman" w:hAnsi="Times New Roman" w:cs="Times New Roman"/>
          <w:bCs/>
          <w:sz w:val="24"/>
          <w:szCs w:val="24"/>
        </w:rPr>
        <w:t xml:space="preserve"> </w:t>
      </w:r>
      <w:r w:rsidR="009B369F">
        <w:rPr>
          <w:rFonts w:ascii="Times New Roman" w:eastAsia="Times New Roman" w:hAnsi="Times New Roman" w:cs="Times New Roman"/>
          <w:bCs/>
          <w:sz w:val="24"/>
          <w:szCs w:val="24"/>
        </w:rPr>
        <w:t>(</w:t>
      </w:r>
      <w:r w:rsidRPr="004B217B">
        <w:rPr>
          <w:rFonts w:ascii="Times New Roman" w:eastAsia="Times New Roman" w:hAnsi="Times New Roman" w:cs="Times New Roman"/>
          <w:bCs/>
          <w:sz w:val="24"/>
          <w:szCs w:val="24"/>
        </w:rPr>
        <w:t>local time</w:t>
      </w:r>
      <w:r w:rsidR="009B369F">
        <w:rPr>
          <w:rFonts w:ascii="Times New Roman" w:eastAsia="Times New Roman" w:hAnsi="Times New Roman" w:cs="Times New Roman"/>
          <w:bCs/>
          <w:sz w:val="24"/>
          <w:szCs w:val="24"/>
        </w:rPr>
        <w:t>)</w:t>
      </w:r>
      <w:r w:rsidRPr="004B217B">
        <w:rPr>
          <w:rFonts w:ascii="Times New Roman" w:eastAsia="Times New Roman" w:hAnsi="Times New Roman" w:cs="Times New Roman"/>
          <w:bCs/>
          <w:sz w:val="24"/>
          <w:szCs w:val="24"/>
        </w:rPr>
        <w:t>; 150</w:t>
      </w:r>
      <w:r w:rsidR="00765416">
        <w:rPr>
          <w:rFonts w:ascii="Times New Roman" w:eastAsia="Times New Roman" w:hAnsi="Times New Roman" w:cs="Times New Roman"/>
          <w:bCs/>
          <w:sz w:val="24"/>
          <w:szCs w:val="24"/>
        </w:rPr>
        <w:t xml:space="preserve"> </w:t>
      </w:r>
      <w:r w:rsidRPr="004B217B">
        <w:rPr>
          <w:rFonts w:ascii="Times New Roman" w:eastAsia="Times New Roman" w:hAnsi="Times New Roman" w:cs="Times New Roman"/>
          <w:bCs/>
          <w:sz w:val="24"/>
          <w:szCs w:val="24"/>
        </w:rPr>
        <w:t>simultaneous users at all other times.</w:t>
      </w:r>
    </w:p>
    <w:p w14:paraId="12A5145B" w14:textId="3155919B" w:rsidR="00537170" w:rsidRPr="004B217B" w:rsidRDefault="004E3F29" w:rsidP="00AC18E8">
      <w:pPr>
        <w:tabs>
          <w:tab w:val="left" w:pos="1440"/>
        </w:tabs>
        <w:spacing w:after="0" w:line="480" w:lineRule="auto"/>
        <w:ind w:left="1440" w:hanging="1440"/>
        <w:contextualSpacing/>
        <w:rPr>
          <w:rFonts w:ascii="Times New Roman" w:eastAsia="Times New Roman" w:hAnsi="Times New Roman" w:cs="Times New Roman"/>
          <w:bCs/>
          <w:sz w:val="24"/>
          <w:szCs w:val="24"/>
        </w:rPr>
      </w:pPr>
      <w:r w:rsidRPr="004B217B">
        <w:rPr>
          <w:rFonts w:ascii="Times New Roman" w:eastAsia="Times New Roman" w:hAnsi="Times New Roman" w:cs="Times New Roman"/>
          <w:bCs/>
          <w:sz w:val="24"/>
          <w:szCs w:val="24"/>
        </w:rPr>
        <w:t>NF-1.2:</w:t>
      </w:r>
      <w:r w:rsidR="00AC18E8">
        <w:rPr>
          <w:rFonts w:ascii="Times New Roman" w:eastAsia="Times New Roman" w:hAnsi="Times New Roman" w:cs="Times New Roman"/>
          <w:bCs/>
          <w:sz w:val="24"/>
          <w:szCs w:val="24"/>
        </w:rPr>
        <w:tab/>
      </w:r>
      <w:r w:rsidRPr="004B217B">
        <w:rPr>
          <w:rFonts w:ascii="Times New Roman" w:eastAsia="Times New Roman" w:hAnsi="Times New Roman" w:cs="Times New Roman"/>
          <w:bCs/>
          <w:sz w:val="24"/>
          <w:szCs w:val="24"/>
        </w:rPr>
        <w:t>All web pages generated by the system shall be generated and displayable within 5</w:t>
      </w:r>
      <w:r w:rsidR="00AC18E8">
        <w:rPr>
          <w:rFonts w:ascii="Times New Roman" w:eastAsia="Times New Roman" w:hAnsi="Times New Roman" w:cs="Times New Roman"/>
          <w:bCs/>
          <w:sz w:val="24"/>
          <w:szCs w:val="24"/>
        </w:rPr>
        <w:t xml:space="preserve"> seconds</w:t>
      </w:r>
      <w:r w:rsidRPr="004B217B">
        <w:rPr>
          <w:rFonts w:ascii="Times New Roman" w:eastAsia="Times New Roman" w:hAnsi="Times New Roman" w:cs="Times New Roman"/>
          <w:bCs/>
          <w:sz w:val="24"/>
          <w:szCs w:val="24"/>
        </w:rPr>
        <w:t>, using</w:t>
      </w:r>
      <w:r w:rsidR="00AC18E8">
        <w:rPr>
          <w:rFonts w:ascii="Times New Roman" w:eastAsia="Times New Roman" w:hAnsi="Times New Roman" w:cs="Times New Roman"/>
          <w:bCs/>
          <w:sz w:val="24"/>
          <w:szCs w:val="24"/>
        </w:rPr>
        <w:t xml:space="preserve"> </w:t>
      </w:r>
      <w:r w:rsidRPr="004B217B">
        <w:rPr>
          <w:rFonts w:ascii="Times New Roman" w:eastAsia="Times New Roman" w:hAnsi="Times New Roman" w:cs="Times New Roman"/>
          <w:bCs/>
          <w:sz w:val="24"/>
          <w:szCs w:val="24"/>
        </w:rPr>
        <w:t>picture placeholders until pictures are available.  (</w:t>
      </w:r>
      <w:r w:rsidR="00AC18E8" w:rsidRPr="00AC18E8">
        <w:rPr>
          <w:rFonts w:ascii="Times New Roman" w:eastAsia="Times New Roman" w:hAnsi="Times New Roman" w:cs="Times New Roman"/>
          <w:bCs/>
          <w:sz w:val="24"/>
          <w:szCs w:val="24"/>
        </w:rPr>
        <w:t>“</w:t>
      </w:r>
      <w:r w:rsidRPr="004B217B">
        <w:rPr>
          <w:rFonts w:ascii="Times New Roman" w:eastAsia="Times New Roman" w:hAnsi="Times New Roman" w:cs="Times New Roman"/>
          <w:bCs/>
          <w:sz w:val="24"/>
          <w:szCs w:val="24"/>
        </w:rPr>
        <w:t>IMG</w:t>
      </w:r>
      <w:r w:rsidR="00AC18E8" w:rsidRPr="00AC18E8">
        <w:rPr>
          <w:rFonts w:ascii="Times New Roman" w:eastAsia="Times New Roman" w:hAnsi="Times New Roman" w:cs="Times New Roman"/>
          <w:bCs/>
          <w:sz w:val="24"/>
          <w:szCs w:val="24"/>
        </w:rPr>
        <w:t>”</w:t>
      </w:r>
      <w:r w:rsidRPr="004B217B">
        <w:rPr>
          <w:rFonts w:ascii="Times New Roman" w:eastAsia="Times New Roman" w:hAnsi="Times New Roman" w:cs="Times New Roman"/>
          <w:bCs/>
          <w:sz w:val="24"/>
          <w:szCs w:val="24"/>
        </w:rPr>
        <w:t xml:space="preserve"> image tags shall use the </w:t>
      </w:r>
      <w:r w:rsidR="00AC18E8" w:rsidRPr="00AC18E8">
        <w:rPr>
          <w:rFonts w:ascii="Times New Roman" w:eastAsia="Times New Roman" w:hAnsi="Times New Roman" w:cs="Times New Roman"/>
          <w:bCs/>
          <w:sz w:val="24"/>
          <w:szCs w:val="24"/>
        </w:rPr>
        <w:t>“</w:t>
      </w:r>
      <w:r w:rsidRPr="004B217B">
        <w:rPr>
          <w:rFonts w:ascii="Times New Roman" w:eastAsia="Times New Roman" w:hAnsi="Times New Roman" w:cs="Times New Roman"/>
          <w:bCs/>
          <w:sz w:val="24"/>
          <w:szCs w:val="24"/>
        </w:rPr>
        <w:t>ALT</w:t>
      </w:r>
      <w:r w:rsidR="00AC18E8" w:rsidRPr="00AC18E8">
        <w:rPr>
          <w:rFonts w:ascii="Times New Roman" w:eastAsia="Times New Roman" w:hAnsi="Times New Roman" w:cs="Times New Roman"/>
          <w:bCs/>
          <w:sz w:val="24"/>
          <w:szCs w:val="24"/>
        </w:rPr>
        <w:t>”</w:t>
      </w:r>
      <w:r w:rsidR="00AC18E8">
        <w:rPr>
          <w:rFonts w:ascii="Times New Roman" w:eastAsia="Times New Roman" w:hAnsi="Times New Roman" w:cs="Times New Roman"/>
          <w:bCs/>
          <w:sz w:val="24"/>
          <w:szCs w:val="24"/>
        </w:rPr>
        <w:t xml:space="preserve"> </w:t>
      </w:r>
      <w:r w:rsidRPr="004B217B">
        <w:rPr>
          <w:rFonts w:ascii="Times New Roman" w:eastAsia="Times New Roman" w:hAnsi="Times New Roman" w:cs="Times New Roman"/>
          <w:bCs/>
          <w:sz w:val="24"/>
          <w:szCs w:val="24"/>
        </w:rPr>
        <w:t>field.)</w:t>
      </w:r>
    </w:p>
    <w:p w14:paraId="620AA399" w14:textId="67D21273" w:rsidR="00537170" w:rsidRPr="004B217B" w:rsidRDefault="004E3F29" w:rsidP="00AC18E8">
      <w:pPr>
        <w:tabs>
          <w:tab w:val="left" w:pos="1440"/>
        </w:tabs>
        <w:spacing w:after="0" w:line="480" w:lineRule="auto"/>
        <w:ind w:left="1440" w:hanging="1440"/>
        <w:contextualSpacing/>
        <w:rPr>
          <w:rFonts w:ascii="Times New Roman" w:eastAsia="Times New Roman" w:hAnsi="Times New Roman" w:cs="Times New Roman"/>
          <w:bCs/>
          <w:sz w:val="24"/>
          <w:szCs w:val="24"/>
        </w:rPr>
      </w:pPr>
      <w:r w:rsidRPr="004B217B">
        <w:rPr>
          <w:rFonts w:ascii="Times New Roman" w:eastAsia="Times New Roman" w:hAnsi="Times New Roman" w:cs="Times New Roman"/>
          <w:bCs/>
          <w:sz w:val="24"/>
          <w:szCs w:val="24"/>
        </w:rPr>
        <w:t>NF-1.3:</w:t>
      </w:r>
      <w:r w:rsidR="00AC18E8">
        <w:rPr>
          <w:rFonts w:ascii="Times New Roman" w:eastAsia="Times New Roman" w:hAnsi="Times New Roman" w:cs="Times New Roman"/>
          <w:bCs/>
          <w:sz w:val="24"/>
          <w:szCs w:val="24"/>
        </w:rPr>
        <w:tab/>
      </w:r>
      <w:r w:rsidRPr="004B217B">
        <w:rPr>
          <w:rFonts w:ascii="Times New Roman" w:eastAsia="Times New Roman" w:hAnsi="Times New Roman" w:cs="Times New Roman"/>
          <w:bCs/>
          <w:sz w:val="24"/>
          <w:szCs w:val="24"/>
        </w:rPr>
        <w:t>The application must respond to user input within 2 seconds.</w:t>
      </w:r>
    </w:p>
    <w:p w14:paraId="4D331BCB" w14:textId="7AB42528" w:rsidR="00537170" w:rsidRPr="004B217B" w:rsidRDefault="004E3F29" w:rsidP="00AC18E8">
      <w:pPr>
        <w:tabs>
          <w:tab w:val="left" w:pos="1440"/>
        </w:tabs>
        <w:spacing w:after="0" w:line="480" w:lineRule="auto"/>
        <w:ind w:left="1440" w:hanging="1440"/>
        <w:contextualSpacing/>
        <w:rPr>
          <w:rFonts w:ascii="Times New Roman" w:eastAsia="Times New Roman" w:hAnsi="Times New Roman" w:cs="Times New Roman"/>
          <w:bCs/>
          <w:sz w:val="24"/>
          <w:szCs w:val="24"/>
        </w:rPr>
      </w:pPr>
      <w:r w:rsidRPr="004B217B">
        <w:rPr>
          <w:rFonts w:ascii="Times New Roman" w:eastAsia="Times New Roman" w:hAnsi="Times New Roman" w:cs="Times New Roman"/>
          <w:bCs/>
          <w:sz w:val="24"/>
          <w:szCs w:val="24"/>
        </w:rPr>
        <w:t>NF-1.4:</w:t>
      </w:r>
      <w:r w:rsidR="00AC18E8">
        <w:rPr>
          <w:rFonts w:ascii="Times New Roman" w:eastAsia="Times New Roman" w:hAnsi="Times New Roman" w:cs="Times New Roman"/>
          <w:bCs/>
          <w:sz w:val="24"/>
          <w:szCs w:val="24"/>
        </w:rPr>
        <w:tab/>
      </w:r>
      <w:r w:rsidRPr="004B217B">
        <w:rPr>
          <w:rFonts w:ascii="Times New Roman" w:eastAsia="Times New Roman" w:hAnsi="Times New Roman" w:cs="Times New Roman"/>
          <w:bCs/>
          <w:sz w:val="24"/>
          <w:szCs w:val="24"/>
        </w:rPr>
        <w:t>The system shall download new status parameters within 5 minutes of a change.</w:t>
      </w:r>
    </w:p>
    <w:p w14:paraId="3CBE1436" w14:textId="0BF94CA7" w:rsidR="00537170" w:rsidRPr="004B217B" w:rsidRDefault="004E3F29" w:rsidP="00AC18E8">
      <w:pPr>
        <w:tabs>
          <w:tab w:val="left" w:pos="1440"/>
        </w:tabs>
        <w:spacing w:after="0" w:line="480" w:lineRule="auto"/>
        <w:ind w:left="1440" w:hanging="1440"/>
        <w:contextualSpacing/>
        <w:rPr>
          <w:rFonts w:ascii="Times New Roman" w:eastAsia="Times New Roman" w:hAnsi="Times New Roman" w:cs="Times New Roman"/>
          <w:bCs/>
          <w:sz w:val="24"/>
          <w:szCs w:val="24"/>
        </w:rPr>
      </w:pPr>
      <w:r w:rsidRPr="004B217B">
        <w:rPr>
          <w:rFonts w:ascii="Times New Roman" w:eastAsia="Times New Roman" w:hAnsi="Times New Roman" w:cs="Times New Roman"/>
          <w:bCs/>
          <w:sz w:val="24"/>
          <w:szCs w:val="24"/>
        </w:rPr>
        <w:t>NF-1.5:</w:t>
      </w:r>
      <w:r w:rsidR="00AC18E8">
        <w:rPr>
          <w:rFonts w:ascii="Times New Roman" w:eastAsia="Times New Roman" w:hAnsi="Times New Roman" w:cs="Times New Roman"/>
          <w:bCs/>
          <w:sz w:val="24"/>
          <w:szCs w:val="24"/>
        </w:rPr>
        <w:tab/>
      </w:r>
      <w:r w:rsidRPr="004B217B">
        <w:rPr>
          <w:rFonts w:ascii="Times New Roman" w:eastAsia="Times New Roman" w:hAnsi="Times New Roman" w:cs="Times New Roman"/>
          <w:bCs/>
          <w:sz w:val="24"/>
          <w:szCs w:val="24"/>
        </w:rPr>
        <w:t xml:space="preserve">The system shall be available for use </w:t>
      </w:r>
      <w:r w:rsidR="009B369F">
        <w:rPr>
          <w:rFonts w:ascii="Times New Roman" w:eastAsia="Times New Roman" w:hAnsi="Times New Roman" w:cs="Times New Roman"/>
          <w:bCs/>
          <w:sz w:val="24"/>
          <w:szCs w:val="24"/>
        </w:rPr>
        <w:t>no less than 351 days per year (99% availability).</w:t>
      </w:r>
    </w:p>
    <w:p w14:paraId="631A30CF" w14:textId="1CD57A0F" w:rsidR="00537170" w:rsidRPr="00AC18E8" w:rsidRDefault="00163C40" w:rsidP="004C1E8D">
      <w:pPr>
        <w:pStyle w:val="Heading2"/>
      </w:pPr>
      <w:bookmarkStart w:id="160" w:name="_Toc35439593"/>
      <w:r>
        <w:t>4</w:t>
      </w:r>
      <w:r w:rsidR="004E3F29" w:rsidRPr="00AC18E8">
        <w:t xml:space="preserve">.2 </w:t>
      </w:r>
      <w:r w:rsidR="004C1E8D">
        <w:tab/>
      </w:r>
      <w:r w:rsidR="004E3F29" w:rsidRPr="00AC18E8">
        <w:t>Security</w:t>
      </w:r>
      <w:bookmarkEnd w:id="160"/>
    </w:p>
    <w:p w14:paraId="751D4183" w14:textId="03D8D2A9" w:rsidR="00537170" w:rsidRPr="004B217B" w:rsidRDefault="004E3F29" w:rsidP="00AC18E8">
      <w:pPr>
        <w:tabs>
          <w:tab w:val="left" w:pos="1440"/>
        </w:tabs>
        <w:spacing w:after="0" w:line="480" w:lineRule="auto"/>
        <w:ind w:left="1440" w:hanging="1440"/>
        <w:contextualSpacing/>
        <w:rPr>
          <w:rFonts w:ascii="Times New Roman" w:eastAsia="Times New Roman" w:hAnsi="Times New Roman" w:cs="Times New Roman"/>
          <w:bCs/>
          <w:sz w:val="24"/>
          <w:szCs w:val="24"/>
        </w:rPr>
      </w:pPr>
      <w:r w:rsidRPr="004B217B">
        <w:rPr>
          <w:rFonts w:ascii="Times New Roman" w:eastAsia="Times New Roman" w:hAnsi="Times New Roman" w:cs="Times New Roman"/>
          <w:bCs/>
          <w:sz w:val="24"/>
          <w:szCs w:val="24"/>
        </w:rPr>
        <w:t>NF-2.1:</w:t>
      </w:r>
      <w:r w:rsidR="00AC18E8">
        <w:rPr>
          <w:rFonts w:ascii="Times New Roman" w:eastAsia="Times New Roman" w:hAnsi="Times New Roman" w:cs="Times New Roman"/>
          <w:bCs/>
          <w:sz w:val="24"/>
          <w:szCs w:val="24"/>
        </w:rPr>
        <w:tab/>
      </w:r>
      <w:r w:rsidR="00D24FEF" w:rsidRPr="00D24FEF">
        <w:rPr>
          <w:rFonts w:ascii="Times New Roman" w:eastAsia="Times New Roman" w:hAnsi="Times New Roman" w:cs="Times New Roman"/>
          <w:bCs/>
          <w:sz w:val="24"/>
          <w:szCs w:val="24"/>
        </w:rPr>
        <w:t>The system shall permit only city users with an authorized application account to create, modify, or delete data related to their own account</w:t>
      </w:r>
      <w:r w:rsidR="00D24FEF">
        <w:rPr>
          <w:rFonts w:ascii="Times New Roman" w:eastAsia="Times New Roman" w:hAnsi="Times New Roman" w:cs="Times New Roman"/>
          <w:bCs/>
          <w:sz w:val="24"/>
          <w:szCs w:val="24"/>
        </w:rPr>
        <w:t>.</w:t>
      </w:r>
    </w:p>
    <w:p w14:paraId="5A6ABD49" w14:textId="06366B63" w:rsidR="00537170" w:rsidRPr="004B217B" w:rsidRDefault="004E3F29" w:rsidP="00AC18E8">
      <w:pPr>
        <w:tabs>
          <w:tab w:val="left" w:pos="1440"/>
        </w:tabs>
        <w:spacing w:after="0" w:line="480" w:lineRule="auto"/>
        <w:ind w:left="1440" w:hanging="1440"/>
        <w:contextualSpacing/>
        <w:rPr>
          <w:rFonts w:ascii="Times New Roman" w:eastAsia="Times New Roman" w:hAnsi="Times New Roman" w:cs="Times New Roman"/>
          <w:bCs/>
          <w:sz w:val="24"/>
          <w:szCs w:val="24"/>
        </w:rPr>
      </w:pPr>
      <w:r w:rsidRPr="004B217B">
        <w:rPr>
          <w:rFonts w:ascii="Times New Roman" w:eastAsia="Times New Roman" w:hAnsi="Times New Roman" w:cs="Times New Roman"/>
          <w:bCs/>
          <w:sz w:val="24"/>
          <w:szCs w:val="24"/>
        </w:rPr>
        <w:t>NF-2.</w:t>
      </w:r>
      <w:r w:rsidR="00AC18E8">
        <w:rPr>
          <w:rFonts w:ascii="Times New Roman" w:eastAsia="Times New Roman" w:hAnsi="Times New Roman" w:cs="Times New Roman"/>
          <w:bCs/>
          <w:sz w:val="24"/>
          <w:szCs w:val="24"/>
        </w:rPr>
        <w:t>2:</w:t>
      </w:r>
      <w:r w:rsidR="00AC18E8">
        <w:rPr>
          <w:rFonts w:ascii="Times New Roman" w:eastAsia="Times New Roman" w:hAnsi="Times New Roman" w:cs="Times New Roman"/>
          <w:bCs/>
          <w:sz w:val="24"/>
          <w:szCs w:val="24"/>
        </w:rPr>
        <w:tab/>
      </w:r>
      <w:r w:rsidRPr="004B217B">
        <w:rPr>
          <w:rFonts w:ascii="Times New Roman" w:eastAsia="Times New Roman" w:hAnsi="Times New Roman" w:cs="Times New Roman"/>
          <w:bCs/>
          <w:sz w:val="24"/>
          <w:szCs w:val="24"/>
        </w:rPr>
        <w:t>The system shall have a time out feature of 5 minutes to protect user’s privacy.</w:t>
      </w:r>
    </w:p>
    <w:p w14:paraId="4929610F" w14:textId="710192AD" w:rsidR="00537170" w:rsidRPr="00AC18E8" w:rsidRDefault="00163C40" w:rsidP="004C1E8D">
      <w:pPr>
        <w:pStyle w:val="Heading2"/>
      </w:pPr>
      <w:bookmarkStart w:id="161" w:name="_Toc35439594"/>
      <w:r>
        <w:t>4</w:t>
      </w:r>
      <w:r w:rsidR="004E3F29" w:rsidRPr="00AC18E8">
        <w:t xml:space="preserve">.3 </w:t>
      </w:r>
      <w:r w:rsidR="004C1E8D">
        <w:tab/>
      </w:r>
      <w:r w:rsidR="004E3F29" w:rsidRPr="00AC18E8">
        <w:t>Quality</w:t>
      </w:r>
      <w:bookmarkEnd w:id="161"/>
    </w:p>
    <w:p w14:paraId="0B21DE06" w14:textId="15850AF1" w:rsidR="00537170" w:rsidRPr="004B217B" w:rsidRDefault="004E3F29" w:rsidP="00AC18E8">
      <w:pPr>
        <w:tabs>
          <w:tab w:val="left" w:pos="1440"/>
        </w:tabs>
        <w:spacing w:after="0" w:line="480" w:lineRule="auto"/>
        <w:ind w:left="1440" w:hanging="1440"/>
        <w:contextualSpacing/>
        <w:rPr>
          <w:rFonts w:ascii="Times New Roman" w:eastAsia="Times New Roman" w:hAnsi="Times New Roman" w:cs="Times New Roman"/>
          <w:bCs/>
          <w:sz w:val="24"/>
          <w:szCs w:val="24"/>
        </w:rPr>
      </w:pPr>
      <w:r w:rsidRPr="004B217B">
        <w:rPr>
          <w:rFonts w:ascii="Times New Roman" w:eastAsia="Times New Roman" w:hAnsi="Times New Roman" w:cs="Times New Roman"/>
          <w:bCs/>
          <w:sz w:val="24"/>
          <w:szCs w:val="24"/>
        </w:rPr>
        <w:t>NF-3.1:</w:t>
      </w:r>
      <w:r w:rsidR="00AC18E8">
        <w:rPr>
          <w:rFonts w:ascii="Times New Roman" w:eastAsia="Times New Roman" w:hAnsi="Times New Roman" w:cs="Times New Roman"/>
          <w:bCs/>
          <w:sz w:val="24"/>
          <w:szCs w:val="24"/>
        </w:rPr>
        <w:tab/>
      </w:r>
      <w:r w:rsidRPr="004B217B">
        <w:rPr>
          <w:rFonts w:ascii="Times New Roman" w:eastAsia="Times New Roman" w:hAnsi="Times New Roman" w:cs="Times New Roman"/>
          <w:bCs/>
          <w:sz w:val="24"/>
          <w:szCs w:val="24"/>
        </w:rPr>
        <w:t>The features must provide feedback to the user within five seconds on all systems that</w:t>
      </w:r>
      <w:r w:rsidR="00AC18E8">
        <w:rPr>
          <w:rFonts w:ascii="Times New Roman" w:eastAsia="Times New Roman" w:hAnsi="Times New Roman" w:cs="Times New Roman"/>
          <w:bCs/>
          <w:sz w:val="24"/>
          <w:szCs w:val="24"/>
        </w:rPr>
        <w:t xml:space="preserve"> </w:t>
      </w:r>
      <w:r w:rsidRPr="004B217B">
        <w:rPr>
          <w:rFonts w:ascii="Times New Roman" w:eastAsia="Times New Roman" w:hAnsi="Times New Roman" w:cs="Times New Roman"/>
          <w:bCs/>
          <w:sz w:val="24"/>
          <w:szCs w:val="24"/>
        </w:rPr>
        <w:t>possess the following specifications (at a minimum):</w:t>
      </w:r>
    </w:p>
    <w:p w14:paraId="5AF98F82" w14:textId="785D369B" w:rsidR="00AC18E8" w:rsidRPr="00837DA9" w:rsidRDefault="004E3F29" w:rsidP="00D35CD3">
      <w:pPr>
        <w:pStyle w:val="ListParagraph"/>
        <w:numPr>
          <w:ilvl w:val="0"/>
          <w:numId w:val="10"/>
        </w:numPr>
        <w:tabs>
          <w:tab w:val="left" w:pos="1440"/>
          <w:tab w:val="left" w:pos="1530"/>
        </w:tabs>
        <w:spacing w:after="0" w:line="480" w:lineRule="auto"/>
        <w:ind w:left="1800"/>
        <w:rPr>
          <w:rFonts w:ascii="Times New Roman" w:eastAsia="Times New Roman" w:hAnsi="Times New Roman" w:cs="Times New Roman"/>
          <w:bCs/>
          <w:sz w:val="24"/>
          <w:szCs w:val="24"/>
        </w:rPr>
      </w:pPr>
      <w:r w:rsidRPr="00837DA9">
        <w:rPr>
          <w:rFonts w:ascii="Times New Roman" w:eastAsia="Times New Roman" w:hAnsi="Times New Roman" w:cs="Times New Roman"/>
          <w:bCs/>
          <w:sz w:val="24"/>
          <w:szCs w:val="24"/>
        </w:rPr>
        <w:t>Computer and processor: 1 gigahertz (GHz) or faster x86-bit or x64-bit</w:t>
      </w:r>
      <w:r w:rsidR="00837DA9">
        <w:rPr>
          <w:rFonts w:ascii="Times New Roman" w:eastAsia="Times New Roman" w:hAnsi="Times New Roman" w:cs="Times New Roman"/>
          <w:bCs/>
          <w:sz w:val="24"/>
          <w:szCs w:val="24"/>
        </w:rPr>
        <w:t xml:space="preserve"> </w:t>
      </w:r>
      <w:r w:rsidRPr="00837DA9">
        <w:rPr>
          <w:rFonts w:ascii="Times New Roman" w:eastAsia="Times New Roman" w:hAnsi="Times New Roman" w:cs="Times New Roman"/>
          <w:bCs/>
          <w:sz w:val="24"/>
          <w:szCs w:val="24"/>
        </w:rPr>
        <w:t xml:space="preserve">processor with </w:t>
      </w:r>
      <w:commentRangeStart w:id="162"/>
      <w:r w:rsidRPr="00837DA9">
        <w:rPr>
          <w:rFonts w:ascii="Times New Roman" w:eastAsia="Times New Roman" w:hAnsi="Times New Roman" w:cs="Times New Roman"/>
          <w:bCs/>
          <w:sz w:val="24"/>
          <w:szCs w:val="24"/>
        </w:rPr>
        <w:t>SSE2 instruction set</w:t>
      </w:r>
      <w:commentRangeEnd w:id="162"/>
      <w:r w:rsidR="005E2E42">
        <w:rPr>
          <w:rStyle w:val="CommentReference"/>
        </w:rPr>
        <w:commentReference w:id="162"/>
      </w:r>
    </w:p>
    <w:p w14:paraId="2EA38B82" w14:textId="77777777" w:rsidR="00AC18E8" w:rsidRDefault="004E3F29" w:rsidP="00E217CC">
      <w:pPr>
        <w:pStyle w:val="ListParagraph"/>
        <w:numPr>
          <w:ilvl w:val="0"/>
          <w:numId w:val="10"/>
        </w:numPr>
        <w:tabs>
          <w:tab w:val="left" w:pos="1530"/>
        </w:tabs>
        <w:spacing w:after="0" w:line="480" w:lineRule="auto"/>
        <w:ind w:left="1800"/>
        <w:rPr>
          <w:rFonts w:ascii="Times New Roman" w:eastAsia="Times New Roman" w:hAnsi="Times New Roman" w:cs="Times New Roman"/>
          <w:bCs/>
          <w:sz w:val="24"/>
          <w:szCs w:val="24"/>
        </w:rPr>
      </w:pPr>
      <w:r w:rsidRPr="00AC18E8">
        <w:rPr>
          <w:rFonts w:ascii="Times New Roman" w:eastAsia="Times New Roman" w:hAnsi="Times New Roman" w:cs="Times New Roman"/>
          <w:bCs/>
          <w:sz w:val="24"/>
          <w:szCs w:val="24"/>
        </w:rPr>
        <w:lastRenderedPageBreak/>
        <w:t>Memory: 2 GB RAM</w:t>
      </w:r>
    </w:p>
    <w:p w14:paraId="4FBB8F64" w14:textId="77777777" w:rsidR="00AC18E8" w:rsidRDefault="004E3F29" w:rsidP="00E217CC">
      <w:pPr>
        <w:pStyle w:val="ListParagraph"/>
        <w:numPr>
          <w:ilvl w:val="0"/>
          <w:numId w:val="10"/>
        </w:numPr>
        <w:tabs>
          <w:tab w:val="left" w:pos="1530"/>
        </w:tabs>
        <w:spacing w:after="0" w:line="480" w:lineRule="auto"/>
        <w:ind w:left="1800"/>
        <w:rPr>
          <w:rFonts w:ascii="Times New Roman" w:eastAsia="Times New Roman" w:hAnsi="Times New Roman" w:cs="Times New Roman"/>
          <w:bCs/>
          <w:sz w:val="24"/>
          <w:szCs w:val="24"/>
        </w:rPr>
      </w:pPr>
      <w:r w:rsidRPr="00AC18E8">
        <w:rPr>
          <w:rFonts w:ascii="Times New Roman" w:eastAsia="Times New Roman" w:hAnsi="Times New Roman" w:cs="Times New Roman"/>
          <w:bCs/>
          <w:sz w:val="24"/>
          <w:szCs w:val="24"/>
        </w:rPr>
        <w:t>Hard disk: 3.0 GB of available disk space</w:t>
      </w:r>
    </w:p>
    <w:p w14:paraId="45518A72" w14:textId="77777777" w:rsidR="00AC18E8" w:rsidRDefault="004E3F29" w:rsidP="00E217CC">
      <w:pPr>
        <w:pStyle w:val="ListParagraph"/>
        <w:numPr>
          <w:ilvl w:val="0"/>
          <w:numId w:val="10"/>
        </w:numPr>
        <w:tabs>
          <w:tab w:val="left" w:pos="1530"/>
        </w:tabs>
        <w:spacing w:after="0" w:line="480" w:lineRule="auto"/>
        <w:ind w:left="1800"/>
        <w:rPr>
          <w:rFonts w:ascii="Times New Roman" w:eastAsia="Times New Roman" w:hAnsi="Times New Roman" w:cs="Times New Roman"/>
          <w:bCs/>
          <w:sz w:val="24"/>
          <w:szCs w:val="24"/>
        </w:rPr>
      </w:pPr>
      <w:r w:rsidRPr="00AC18E8">
        <w:rPr>
          <w:rFonts w:ascii="Times New Roman" w:eastAsia="Times New Roman" w:hAnsi="Times New Roman" w:cs="Times New Roman"/>
          <w:bCs/>
          <w:sz w:val="24"/>
          <w:szCs w:val="24"/>
        </w:rPr>
        <w:t>Display PC: 1024 x 768 screen resolution</w:t>
      </w:r>
    </w:p>
    <w:p w14:paraId="4E690441" w14:textId="77777777" w:rsidR="00AC18E8" w:rsidRDefault="004E3F29" w:rsidP="00E217CC">
      <w:pPr>
        <w:pStyle w:val="ListParagraph"/>
        <w:numPr>
          <w:ilvl w:val="0"/>
          <w:numId w:val="10"/>
        </w:numPr>
        <w:tabs>
          <w:tab w:val="left" w:pos="1530"/>
        </w:tabs>
        <w:spacing w:after="0" w:line="480" w:lineRule="auto"/>
        <w:ind w:left="1800"/>
        <w:rPr>
          <w:rFonts w:ascii="Times New Roman" w:eastAsia="Times New Roman" w:hAnsi="Times New Roman" w:cs="Times New Roman"/>
          <w:bCs/>
          <w:sz w:val="24"/>
          <w:szCs w:val="24"/>
        </w:rPr>
      </w:pPr>
      <w:r w:rsidRPr="00AC18E8">
        <w:rPr>
          <w:rFonts w:ascii="Times New Roman" w:eastAsia="Times New Roman" w:hAnsi="Times New Roman" w:cs="Times New Roman"/>
          <w:bCs/>
          <w:sz w:val="24"/>
          <w:szCs w:val="24"/>
        </w:rPr>
        <w:t>Graphics: hardware acceleration requires a DirectX 10 graphics card.</w:t>
      </w:r>
    </w:p>
    <w:p w14:paraId="71577157" w14:textId="77777777" w:rsidR="00AC18E8" w:rsidRDefault="004E3F29" w:rsidP="00E217CC">
      <w:pPr>
        <w:pStyle w:val="ListParagraph"/>
        <w:numPr>
          <w:ilvl w:val="0"/>
          <w:numId w:val="10"/>
        </w:numPr>
        <w:tabs>
          <w:tab w:val="left" w:pos="1530"/>
        </w:tabs>
        <w:spacing w:after="0" w:line="480" w:lineRule="auto"/>
        <w:ind w:left="1800"/>
        <w:rPr>
          <w:rFonts w:ascii="Times New Roman" w:eastAsia="Times New Roman" w:hAnsi="Times New Roman" w:cs="Times New Roman"/>
          <w:bCs/>
          <w:sz w:val="24"/>
          <w:szCs w:val="24"/>
        </w:rPr>
      </w:pPr>
      <w:r w:rsidRPr="00AC18E8">
        <w:rPr>
          <w:rFonts w:ascii="Times New Roman" w:eastAsia="Times New Roman" w:hAnsi="Times New Roman" w:cs="Times New Roman"/>
          <w:bCs/>
          <w:sz w:val="24"/>
          <w:szCs w:val="24"/>
        </w:rPr>
        <w:t>Operating system: Windows 10, Windows 8.1, Windows 8, Windows 7</w:t>
      </w:r>
      <w:r w:rsidR="00AC18E8">
        <w:rPr>
          <w:rFonts w:ascii="Times New Roman" w:eastAsia="Times New Roman" w:hAnsi="Times New Roman" w:cs="Times New Roman"/>
          <w:bCs/>
          <w:sz w:val="24"/>
          <w:szCs w:val="24"/>
        </w:rPr>
        <w:t xml:space="preserve"> </w:t>
      </w:r>
      <w:r w:rsidRPr="00AC18E8">
        <w:rPr>
          <w:rFonts w:ascii="Times New Roman" w:eastAsia="Times New Roman" w:hAnsi="Times New Roman" w:cs="Times New Roman"/>
          <w:bCs/>
          <w:sz w:val="24"/>
          <w:szCs w:val="24"/>
        </w:rPr>
        <w:t>Service Pack 1, Windows Server 2016, Windows Server 2012 R2, Windows</w:t>
      </w:r>
      <w:r w:rsidR="00AC18E8">
        <w:rPr>
          <w:rFonts w:ascii="Times New Roman" w:eastAsia="Times New Roman" w:hAnsi="Times New Roman" w:cs="Times New Roman"/>
          <w:bCs/>
          <w:sz w:val="24"/>
          <w:szCs w:val="24"/>
        </w:rPr>
        <w:t xml:space="preserve"> </w:t>
      </w:r>
      <w:r w:rsidRPr="00AC18E8">
        <w:rPr>
          <w:rFonts w:ascii="Times New Roman" w:eastAsia="Times New Roman" w:hAnsi="Times New Roman" w:cs="Times New Roman"/>
          <w:bCs/>
          <w:sz w:val="24"/>
          <w:szCs w:val="24"/>
        </w:rPr>
        <w:t>Server 2012, or Windows Server 2008 R2</w:t>
      </w:r>
    </w:p>
    <w:p w14:paraId="543903AB" w14:textId="77777777" w:rsidR="00AC18E8" w:rsidRDefault="00AC18E8" w:rsidP="00E217CC">
      <w:pPr>
        <w:pStyle w:val="ListParagraph"/>
        <w:numPr>
          <w:ilvl w:val="0"/>
          <w:numId w:val="10"/>
        </w:numPr>
        <w:tabs>
          <w:tab w:val="left" w:pos="1530"/>
        </w:tabs>
        <w:spacing w:after="0" w:line="480" w:lineRule="auto"/>
        <w:ind w:left="180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Google </w:t>
      </w:r>
      <w:r w:rsidR="004E3F29" w:rsidRPr="00AC18E8">
        <w:rPr>
          <w:rFonts w:ascii="Times New Roman" w:eastAsia="Times New Roman" w:hAnsi="Times New Roman" w:cs="Times New Roman"/>
          <w:bCs/>
          <w:sz w:val="24"/>
          <w:szCs w:val="24"/>
        </w:rPr>
        <w:t>Chrome</w:t>
      </w:r>
      <w:r>
        <w:rPr>
          <w:rFonts w:ascii="Times New Roman" w:eastAsia="Times New Roman" w:hAnsi="Times New Roman" w:cs="Times New Roman"/>
          <w:bCs/>
          <w:sz w:val="24"/>
          <w:szCs w:val="24"/>
        </w:rPr>
        <w:t>, version 80 or later</w:t>
      </w:r>
    </w:p>
    <w:p w14:paraId="658BF810" w14:textId="36229328" w:rsidR="00537170" w:rsidRPr="004B217B" w:rsidRDefault="004E3F29" w:rsidP="00AC18E8">
      <w:pPr>
        <w:tabs>
          <w:tab w:val="left" w:pos="1440"/>
        </w:tabs>
        <w:spacing w:after="0" w:line="480" w:lineRule="auto"/>
        <w:ind w:left="1440" w:hanging="1440"/>
        <w:contextualSpacing/>
        <w:rPr>
          <w:rFonts w:ascii="Times New Roman" w:eastAsia="Times New Roman" w:hAnsi="Times New Roman" w:cs="Times New Roman"/>
          <w:bCs/>
          <w:sz w:val="24"/>
          <w:szCs w:val="24"/>
        </w:rPr>
      </w:pPr>
      <w:r w:rsidRPr="004B217B">
        <w:rPr>
          <w:rFonts w:ascii="Times New Roman" w:eastAsia="Times New Roman" w:hAnsi="Times New Roman" w:cs="Times New Roman"/>
          <w:bCs/>
          <w:sz w:val="24"/>
          <w:szCs w:val="24"/>
        </w:rPr>
        <w:t>NF-3.2:</w:t>
      </w:r>
      <w:r w:rsidR="00AC18E8">
        <w:rPr>
          <w:rFonts w:ascii="Times New Roman" w:eastAsia="Times New Roman" w:hAnsi="Times New Roman" w:cs="Times New Roman"/>
          <w:bCs/>
          <w:sz w:val="24"/>
          <w:szCs w:val="24"/>
        </w:rPr>
        <w:tab/>
      </w:r>
      <w:r w:rsidRPr="004B217B">
        <w:rPr>
          <w:rFonts w:ascii="Times New Roman" w:eastAsia="Times New Roman" w:hAnsi="Times New Roman" w:cs="Times New Roman"/>
          <w:bCs/>
          <w:sz w:val="24"/>
          <w:szCs w:val="24"/>
        </w:rPr>
        <w:t>The system shall be available to users 99.9% of the time.</w:t>
      </w:r>
    </w:p>
    <w:p w14:paraId="4EC7B3A8" w14:textId="0BF432B0" w:rsidR="00537170" w:rsidRPr="004B217B" w:rsidRDefault="00163C40" w:rsidP="004C1E8D">
      <w:pPr>
        <w:pStyle w:val="Heading2"/>
        <w:rPr>
          <w:bCs/>
          <w:sz w:val="24"/>
          <w:szCs w:val="24"/>
        </w:rPr>
      </w:pPr>
      <w:bookmarkStart w:id="163" w:name="_Toc35439595"/>
      <w:r>
        <w:t>4</w:t>
      </w:r>
      <w:r w:rsidR="004E3F29" w:rsidRPr="00AC18E8">
        <w:t xml:space="preserve">.4 </w:t>
      </w:r>
      <w:r w:rsidR="004C1E8D">
        <w:tab/>
      </w:r>
      <w:r w:rsidR="004E3F29" w:rsidRPr="00AC18E8">
        <w:t>Cultural, Political and Accessibility</w:t>
      </w:r>
      <w:bookmarkEnd w:id="163"/>
    </w:p>
    <w:p w14:paraId="5E440135" w14:textId="2782ADD8" w:rsidR="00537170" w:rsidRPr="004B217B" w:rsidRDefault="004E3F29" w:rsidP="00EA52CC">
      <w:pPr>
        <w:tabs>
          <w:tab w:val="left" w:pos="1440"/>
        </w:tabs>
        <w:spacing w:after="0" w:line="480" w:lineRule="auto"/>
        <w:ind w:left="1440" w:hanging="1440"/>
        <w:contextualSpacing/>
        <w:rPr>
          <w:rFonts w:ascii="Times New Roman" w:eastAsia="Times New Roman" w:hAnsi="Times New Roman" w:cs="Times New Roman"/>
          <w:bCs/>
          <w:sz w:val="24"/>
          <w:szCs w:val="24"/>
        </w:rPr>
      </w:pPr>
      <w:r w:rsidRPr="004B217B">
        <w:rPr>
          <w:rFonts w:ascii="Times New Roman" w:eastAsia="Times New Roman" w:hAnsi="Times New Roman" w:cs="Times New Roman"/>
          <w:bCs/>
          <w:sz w:val="24"/>
          <w:szCs w:val="24"/>
        </w:rPr>
        <w:t>NF-4.1:</w:t>
      </w:r>
      <w:r w:rsidR="00EA52CC">
        <w:rPr>
          <w:rFonts w:ascii="Times New Roman" w:eastAsia="Times New Roman" w:hAnsi="Times New Roman" w:cs="Times New Roman"/>
          <w:bCs/>
          <w:sz w:val="24"/>
          <w:szCs w:val="24"/>
        </w:rPr>
        <w:tab/>
      </w:r>
      <w:r w:rsidRPr="004B217B">
        <w:rPr>
          <w:rFonts w:ascii="Times New Roman" w:eastAsia="Times New Roman" w:hAnsi="Times New Roman" w:cs="Times New Roman"/>
          <w:bCs/>
          <w:sz w:val="24"/>
          <w:szCs w:val="24"/>
        </w:rPr>
        <w:t>Personal information is protected in compliance with the Data Protection Act.</w:t>
      </w:r>
    </w:p>
    <w:p w14:paraId="0DC3C6B1" w14:textId="11237F5C" w:rsidR="00537170" w:rsidRPr="004B217B" w:rsidRDefault="004E3F29" w:rsidP="00EA52CC">
      <w:pPr>
        <w:tabs>
          <w:tab w:val="left" w:pos="1440"/>
        </w:tabs>
        <w:spacing w:after="0" w:line="480" w:lineRule="auto"/>
        <w:ind w:left="1440" w:hanging="1440"/>
        <w:contextualSpacing/>
        <w:rPr>
          <w:rFonts w:ascii="Times New Roman" w:eastAsia="Times New Roman" w:hAnsi="Times New Roman" w:cs="Times New Roman"/>
          <w:bCs/>
          <w:sz w:val="24"/>
          <w:szCs w:val="24"/>
        </w:rPr>
      </w:pPr>
      <w:r w:rsidRPr="004B217B">
        <w:rPr>
          <w:rFonts w:ascii="Times New Roman" w:eastAsia="Times New Roman" w:hAnsi="Times New Roman" w:cs="Times New Roman"/>
          <w:bCs/>
          <w:sz w:val="24"/>
          <w:szCs w:val="24"/>
        </w:rPr>
        <w:t>NF-4.2:</w:t>
      </w:r>
      <w:r w:rsidR="00EA52CC">
        <w:rPr>
          <w:rFonts w:ascii="Times New Roman" w:eastAsia="Times New Roman" w:hAnsi="Times New Roman" w:cs="Times New Roman"/>
          <w:bCs/>
          <w:sz w:val="24"/>
          <w:szCs w:val="24"/>
        </w:rPr>
        <w:tab/>
      </w:r>
      <w:r w:rsidRPr="004B217B">
        <w:rPr>
          <w:rFonts w:ascii="Times New Roman" w:eastAsia="Times New Roman" w:hAnsi="Times New Roman" w:cs="Times New Roman"/>
          <w:bCs/>
          <w:sz w:val="24"/>
          <w:szCs w:val="24"/>
        </w:rPr>
        <w:t>The system shall provide individuals with disabilities with the information and</w:t>
      </w:r>
      <w:r w:rsidR="00765416">
        <w:rPr>
          <w:rFonts w:ascii="Times New Roman" w:eastAsia="Times New Roman" w:hAnsi="Times New Roman" w:cs="Times New Roman"/>
          <w:bCs/>
          <w:sz w:val="24"/>
          <w:szCs w:val="24"/>
        </w:rPr>
        <w:t xml:space="preserve"> </w:t>
      </w:r>
      <w:r w:rsidRPr="004B217B">
        <w:rPr>
          <w:rFonts w:ascii="Times New Roman" w:eastAsia="Times New Roman" w:hAnsi="Times New Roman" w:cs="Times New Roman"/>
          <w:bCs/>
          <w:sz w:val="24"/>
          <w:szCs w:val="24"/>
        </w:rPr>
        <w:t>data involved by an alternative means of access that allows the individual to use</w:t>
      </w:r>
      <w:r w:rsidR="00765416">
        <w:rPr>
          <w:rFonts w:ascii="Times New Roman" w:eastAsia="Times New Roman" w:hAnsi="Times New Roman" w:cs="Times New Roman"/>
          <w:bCs/>
          <w:sz w:val="24"/>
          <w:szCs w:val="24"/>
        </w:rPr>
        <w:t xml:space="preserve"> </w:t>
      </w:r>
      <w:r w:rsidRPr="004B217B">
        <w:rPr>
          <w:rFonts w:ascii="Times New Roman" w:eastAsia="Times New Roman" w:hAnsi="Times New Roman" w:cs="Times New Roman"/>
          <w:bCs/>
          <w:sz w:val="24"/>
          <w:szCs w:val="24"/>
        </w:rPr>
        <w:t>the information and data.</w:t>
      </w:r>
    </w:p>
    <w:p w14:paraId="324049E6" w14:textId="2BB3EF94" w:rsidR="00537170" w:rsidRPr="004B217B" w:rsidRDefault="004E3F29" w:rsidP="00EA52CC">
      <w:pPr>
        <w:tabs>
          <w:tab w:val="left" w:pos="1440"/>
        </w:tabs>
        <w:spacing w:after="0" w:line="480" w:lineRule="auto"/>
        <w:ind w:left="1440" w:hanging="1440"/>
        <w:contextualSpacing/>
        <w:rPr>
          <w:rFonts w:ascii="Times New Roman" w:eastAsia="Times New Roman" w:hAnsi="Times New Roman" w:cs="Times New Roman"/>
          <w:bCs/>
          <w:sz w:val="24"/>
          <w:szCs w:val="24"/>
        </w:rPr>
      </w:pPr>
      <w:r w:rsidRPr="004B217B">
        <w:rPr>
          <w:rFonts w:ascii="Times New Roman" w:eastAsia="Times New Roman" w:hAnsi="Times New Roman" w:cs="Times New Roman"/>
          <w:bCs/>
          <w:sz w:val="24"/>
          <w:szCs w:val="24"/>
        </w:rPr>
        <w:t xml:space="preserve">NF-4.3: </w:t>
      </w:r>
      <w:r w:rsidR="00EA52CC">
        <w:rPr>
          <w:rFonts w:ascii="Times New Roman" w:eastAsia="Times New Roman" w:hAnsi="Times New Roman" w:cs="Times New Roman"/>
          <w:bCs/>
          <w:sz w:val="24"/>
          <w:szCs w:val="24"/>
        </w:rPr>
        <w:tab/>
      </w:r>
      <w:r w:rsidRPr="004B217B">
        <w:rPr>
          <w:rFonts w:ascii="Times New Roman" w:eastAsia="Times New Roman" w:hAnsi="Times New Roman" w:cs="Times New Roman"/>
          <w:bCs/>
          <w:sz w:val="24"/>
          <w:szCs w:val="24"/>
        </w:rPr>
        <w:t>The system shall have an equivalent alternative for any multimedia presentation</w:t>
      </w:r>
      <w:r w:rsidR="00765416">
        <w:rPr>
          <w:rFonts w:ascii="Times New Roman" w:eastAsia="Times New Roman" w:hAnsi="Times New Roman" w:cs="Times New Roman"/>
          <w:bCs/>
          <w:sz w:val="24"/>
          <w:szCs w:val="24"/>
        </w:rPr>
        <w:t xml:space="preserve"> </w:t>
      </w:r>
      <w:r w:rsidRPr="004B217B">
        <w:rPr>
          <w:rFonts w:ascii="Times New Roman" w:eastAsia="Times New Roman" w:hAnsi="Times New Roman" w:cs="Times New Roman"/>
          <w:bCs/>
          <w:sz w:val="24"/>
          <w:szCs w:val="24"/>
        </w:rPr>
        <w:t>that can be synchronized with all presentation.</w:t>
      </w:r>
    </w:p>
    <w:p w14:paraId="67532FE2" w14:textId="4246CBCB" w:rsidR="00537170" w:rsidRPr="004B217B" w:rsidRDefault="004E3F29" w:rsidP="00EA52CC">
      <w:pPr>
        <w:tabs>
          <w:tab w:val="left" w:pos="1440"/>
        </w:tabs>
        <w:spacing w:after="0" w:line="480" w:lineRule="auto"/>
        <w:ind w:left="1440" w:hanging="1440"/>
        <w:contextualSpacing/>
        <w:rPr>
          <w:rFonts w:ascii="Times New Roman" w:eastAsia="Times New Roman" w:hAnsi="Times New Roman" w:cs="Times New Roman"/>
          <w:bCs/>
          <w:sz w:val="24"/>
          <w:szCs w:val="24"/>
        </w:rPr>
      </w:pPr>
      <w:r w:rsidRPr="004B217B">
        <w:rPr>
          <w:rFonts w:ascii="Times New Roman" w:eastAsia="Times New Roman" w:hAnsi="Times New Roman" w:cs="Times New Roman"/>
          <w:bCs/>
          <w:sz w:val="24"/>
          <w:szCs w:val="24"/>
        </w:rPr>
        <w:t xml:space="preserve">NF-4.4: </w:t>
      </w:r>
      <w:r w:rsidR="00EA52CC">
        <w:rPr>
          <w:rFonts w:ascii="Times New Roman" w:eastAsia="Times New Roman" w:hAnsi="Times New Roman" w:cs="Times New Roman"/>
          <w:bCs/>
          <w:sz w:val="24"/>
          <w:szCs w:val="24"/>
        </w:rPr>
        <w:tab/>
      </w:r>
      <w:r w:rsidRPr="004B217B">
        <w:rPr>
          <w:rFonts w:ascii="Times New Roman" w:eastAsia="Times New Roman" w:hAnsi="Times New Roman" w:cs="Times New Roman"/>
          <w:bCs/>
          <w:sz w:val="24"/>
          <w:szCs w:val="24"/>
        </w:rPr>
        <w:t>The system shall be designed so that all information conveyed with color is also</w:t>
      </w:r>
      <w:r w:rsidR="00765416">
        <w:rPr>
          <w:rFonts w:ascii="Times New Roman" w:eastAsia="Times New Roman" w:hAnsi="Times New Roman" w:cs="Times New Roman"/>
          <w:bCs/>
          <w:sz w:val="24"/>
          <w:szCs w:val="24"/>
        </w:rPr>
        <w:t xml:space="preserve"> </w:t>
      </w:r>
      <w:r w:rsidRPr="004B217B">
        <w:rPr>
          <w:rFonts w:ascii="Times New Roman" w:eastAsia="Times New Roman" w:hAnsi="Times New Roman" w:cs="Times New Roman"/>
          <w:bCs/>
          <w:sz w:val="24"/>
          <w:szCs w:val="24"/>
        </w:rPr>
        <w:t>available without color, for example from context or markup.</w:t>
      </w:r>
    </w:p>
    <w:p w14:paraId="2CB4CBF8" w14:textId="4DAFA4B0" w:rsidR="00537170" w:rsidRPr="004B217B" w:rsidRDefault="004E3F29" w:rsidP="00EA52CC">
      <w:pPr>
        <w:tabs>
          <w:tab w:val="left" w:pos="1440"/>
        </w:tabs>
        <w:spacing w:after="0" w:line="480" w:lineRule="auto"/>
        <w:ind w:left="1440" w:hanging="1440"/>
        <w:contextualSpacing/>
        <w:rPr>
          <w:rFonts w:ascii="Times New Roman" w:eastAsia="Times New Roman" w:hAnsi="Times New Roman" w:cs="Times New Roman"/>
          <w:bCs/>
          <w:sz w:val="24"/>
          <w:szCs w:val="24"/>
        </w:rPr>
      </w:pPr>
      <w:r w:rsidRPr="004B217B">
        <w:rPr>
          <w:rFonts w:ascii="Times New Roman" w:eastAsia="Times New Roman" w:hAnsi="Times New Roman" w:cs="Times New Roman"/>
          <w:bCs/>
          <w:sz w:val="24"/>
          <w:szCs w:val="24"/>
        </w:rPr>
        <w:t xml:space="preserve">NF-4.5: </w:t>
      </w:r>
      <w:r w:rsidR="00EA52CC">
        <w:rPr>
          <w:rFonts w:ascii="Times New Roman" w:eastAsia="Times New Roman" w:hAnsi="Times New Roman" w:cs="Times New Roman"/>
          <w:bCs/>
          <w:sz w:val="24"/>
          <w:szCs w:val="24"/>
        </w:rPr>
        <w:tab/>
      </w:r>
      <w:r w:rsidRPr="004B217B">
        <w:rPr>
          <w:rFonts w:ascii="Times New Roman" w:eastAsia="Times New Roman" w:hAnsi="Times New Roman" w:cs="Times New Roman"/>
          <w:bCs/>
          <w:sz w:val="24"/>
          <w:szCs w:val="24"/>
        </w:rPr>
        <w:t>The system documents shall be organized so they are readable without requiring</w:t>
      </w:r>
      <w:r w:rsidR="00765416">
        <w:rPr>
          <w:rFonts w:ascii="Times New Roman" w:eastAsia="Times New Roman" w:hAnsi="Times New Roman" w:cs="Times New Roman"/>
          <w:bCs/>
          <w:sz w:val="24"/>
          <w:szCs w:val="24"/>
        </w:rPr>
        <w:t xml:space="preserve"> </w:t>
      </w:r>
      <w:r w:rsidRPr="004B217B">
        <w:rPr>
          <w:rFonts w:ascii="Times New Roman" w:eastAsia="Times New Roman" w:hAnsi="Times New Roman" w:cs="Times New Roman"/>
          <w:bCs/>
          <w:sz w:val="24"/>
          <w:szCs w:val="24"/>
        </w:rPr>
        <w:t>an associated style sheet.</w:t>
      </w:r>
    </w:p>
    <w:p w14:paraId="18B5C47F" w14:textId="786A3C4E" w:rsidR="00537170" w:rsidRPr="004B217B" w:rsidRDefault="004E3F29" w:rsidP="00EA52CC">
      <w:pPr>
        <w:tabs>
          <w:tab w:val="left" w:pos="1440"/>
        </w:tabs>
        <w:spacing w:after="0" w:line="480" w:lineRule="auto"/>
        <w:ind w:left="1440" w:hanging="1440"/>
        <w:contextualSpacing/>
        <w:rPr>
          <w:rFonts w:ascii="Times New Roman" w:eastAsia="Times New Roman" w:hAnsi="Times New Roman" w:cs="Times New Roman"/>
          <w:bCs/>
          <w:sz w:val="24"/>
          <w:szCs w:val="24"/>
        </w:rPr>
      </w:pPr>
      <w:r w:rsidRPr="004B217B">
        <w:rPr>
          <w:rFonts w:ascii="Times New Roman" w:eastAsia="Times New Roman" w:hAnsi="Times New Roman" w:cs="Times New Roman"/>
          <w:bCs/>
          <w:sz w:val="24"/>
          <w:szCs w:val="24"/>
        </w:rPr>
        <w:t>NF-4.6:</w:t>
      </w:r>
      <w:r w:rsidR="00EA52CC">
        <w:rPr>
          <w:rFonts w:ascii="Times New Roman" w:eastAsia="Times New Roman" w:hAnsi="Times New Roman" w:cs="Times New Roman"/>
          <w:bCs/>
          <w:sz w:val="24"/>
          <w:szCs w:val="24"/>
        </w:rPr>
        <w:tab/>
      </w:r>
      <w:r w:rsidRPr="004B217B">
        <w:rPr>
          <w:rFonts w:ascii="Times New Roman" w:eastAsia="Times New Roman" w:hAnsi="Times New Roman" w:cs="Times New Roman"/>
          <w:bCs/>
          <w:sz w:val="24"/>
          <w:szCs w:val="24"/>
        </w:rPr>
        <w:t>The system shall have redundant text links which will be provided for each active</w:t>
      </w:r>
      <w:r w:rsidR="00765416">
        <w:rPr>
          <w:rFonts w:ascii="Times New Roman" w:eastAsia="Times New Roman" w:hAnsi="Times New Roman" w:cs="Times New Roman"/>
          <w:bCs/>
          <w:sz w:val="24"/>
          <w:szCs w:val="24"/>
        </w:rPr>
        <w:t xml:space="preserve"> </w:t>
      </w:r>
      <w:r w:rsidRPr="004B217B">
        <w:rPr>
          <w:rFonts w:ascii="Times New Roman" w:eastAsia="Times New Roman" w:hAnsi="Times New Roman" w:cs="Times New Roman"/>
          <w:bCs/>
          <w:sz w:val="24"/>
          <w:szCs w:val="24"/>
        </w:rPr>
        <w:t>region of a server-side image map.</w:t>
      </w:r>
    </w:p>
    <w:p w14:paraId="3E6CBFAE" w14:textId="3DBF95AE" w:rsidR="00537170" w:rsidRPr="004B217B" w:rsidRDefault="004E3F29" w:rsidP="00EA52CC">
      <w:pPr>
        <w:tabs>
          <w:tab w:val="left" w:pos="1440"/>
        </w:tabs>
        <w:spacing w:after="0" w:line="480" w:lineRule="auto"/>
        <w:ind w:left="1440" w:hanging="1440"/>
        <w:contextualSpacing/>
        <w:rPr>
          <w:rFonts w:ascii="Times New Roman" w:eastAsia="Times New Roman" w:hAnsi="Times New Roman" w:cs="Times New Roman"/>
          <w:bCs/>
          <w:sz w:val="24"/>
          <w:szCs w:val="24"/>
        </w:rPr>
      </w:pPr>
      <w:r w:rsidRPr="004B217B">
        <w:rPr>
          <w:rFonts w:ascii="Times New Roman" w:eastAsia="Times New Roman" w:hAnsi="Times New Roman" w:cs="Times New Roman"/>
          <w:bCs/>
          <w:sz w:val="24"/>
          <w:szCs w:val="24"/>
        </w:rPr>
        <w:lastRenderedPageBreak/>
        <w:t>NF-4.7:</w:t>
      </w:r>
      <w:r w:rsidR="00EA52CC">
        <w:rPr>
          <w:rFonts w:ascii="Times New Roman" w:eastAsia="Times New Roman" w:hAnsi="Times New Roman" w:cs="Times New Roman"/>
          <w:bCs/>
          <w:sz w:val="24"/>
          <w:szCs w:val="24"/>
        </w:rPr>
        <w:tab/>
      </w:r>
      <w:r w:rsidRPr="004B217B">
        <w:rPr>
          <w:rFonts w:ascii="Times New Roman" w:eastAsia="Times New Roman" w:hAnsi="Times New Roman" w:cs="Times New Roman"/>
          <w:bCs/>
          <w:sz w:val="24"/>
          <w:szCs w:val="24"/>
        </w:rPr>
        <w:t>The system shall use images that are used to identify controls, status</w:t>
      </w:r>
      <w:r w:rsidR="00765416">
        <w:rPr>
          <w:rFonts w:ascii="Times New Roman" w:eastAsia="Times New Roman" w:hAnsi="Times New Roman" w:cs="Times New Roman"/>
          <w:bCs/>
          <w:sz w:val="24"/>
          <w:szCs w:val="24"/>
        </w:rPr>
        <w:t xml:space="preserve"> </w:t>
      </w:r>
      <w:r w:rsidRPr="004B217B">
        <w:rPr>
          <w:rFonts w:ascii="Times New Roman" w:eastAsia="Times New Roman" w:hAnsi="Times New Roman" w:cs="Times New Roman"/>
          <w:bCs/>
          <w:sz w:val="24"/>
          <w:szCs w:val="24"/>
        </w:rPr>
        <w:t>indicators, o</w:t>
      </w:r>
      <w:r w:rsidR="00765416">
        <w:rPr>
          <w:rFonts w:ascii="Times New Roman" w:eastAsia="Times New Roman" w:hAnsi="Times New Roman" w:cs="Times New Roman"/>
          <w:bCs/>
          <w:sz w:val="24"/>
          <w:szCs w:val="24"/>
        </w:rPr>
        <w:t>r other programmatic elements.  T</w:t>
      </w:r>
      <w:r w:rsidRPr="004B217B">
        <w:rPr>
          <w:rFonts w:ascii="Times New Roman" w:eastAsia="Times New Roman" w:hAnsi="Times New Roman" w:cs="Times New Roman"/>
          <w:bCs/>
          <w:sz w:val="24"/>
          <w:szCs w:val="24"/>
        </w:rPr>
        <w:t>he meaning assigned to those images</w:t>
      </w:r>
      <w:r w:rsidR="00765416">
        <w:rPr>
          <w:rFonts w:ascii="Times New Roman" w:eastAsia="Times New Roman" w:hAnsi="Times New Roman" w:cs="Times New Roman"/>
          <w:bCs/>
          <w:sz w:val="24"/>
          <w:szCs w:val="24"/>
        </w:rPr>
        <w:t xml:space="preserve"> </w:t>
      </w:r>
      <w:r w:rsidRPr="004B217B">
        <w:rPr>
          <w:rFonts w:ascii="Times New Roman" w:eastAsia="Times New Roman" w:hAnsi="Times New Roman" w:cs="Times New Roman"/>
          <w:bCs/>
          <w:sz w:val="24"/>
          <w:szCs w:val="24"/>
        </w:rPr>
        <w:t>shall be consistent throughout the application’s performance.</w:t>
      </w:r>
    </w:p>
    <w:p w14:paraId="04AA9934" w14:textId="0695E027" w:rsidR="00537170" w:rsidRPr="004B217B" w:rsidRDefault="004E3F29" w:rsidP="00EA52CC">
      <w:pPr>
        <w:tabs>
          <w:tab w:val="left" w:pos="1440"/>
        </w:tabs>
        <w:spacing w:after="0" w:line="480" w:lineRule="auto"/>
        <w:ind w:left="1440" w:hanging="1440"/>
        <w:contextualSpacing/>
        <w:rPr>
          <w:rFonts w:ascii="Times New Roman" w:eastAsia="Times New Roman" w:hAnsi="Times New Roman" w:cs="Times New Roman"/>
          <w:bCs/>
          <w:sz w:val="24"/>
          <w:szCs w:val="24"/>
        </w:rPr>
      </w:pPr>
      <w:r w:rsidRPr="004B217B">
        <w:rPr>
          <w:rFonts w:ascii="Times New Roman" w:eastAsia="Times New Roman" w:hAnsi="Times New Roman" w:cs="Times New Roman"/>
          <w:bCs/>
          <w:sz w:val="24"/>
          <w:szCs w:val="24"/>
        </w:rPr>
        <w:t>NF-4.8:</w:t>
      </w:r>
      <w:r w:rsidR="00EA52CC">
        <w:rPr>
          <w:rFonts w:ascii="Times New Roman" w:eastAsia="Times New Roman" w:hAnsi="Times New Roman" w:cs="Times New Roman"/>
          <w:bCs/>
          <w:sz w:val="24"/>
          <w:szCs w:val="24"/>
        </w:rPr>
        <w:tab/>
      </w:r>
      <w:r w:rsidRPr="004B217B">
        <w:rPr>
          <w:rFonts w:ascii="Times New Roman" w:eastAsia="Times New Roman" w:hAnsi="Times New Roman" w:cs="Times New Roman"/>
          <w:bCs/>
          <w:sz w:val="24"/>
          <w:szCs w:val="24"/>
        </w:rPr>
        <w:t>The system shall not override user selected contrast and color selections and other</w:t>
      </w:r>
      <w:r w:rsidR="00765416">
        <w:rPr>
          <w:rFonts w:ascii="Times New Roman" w:eastAsia="Times New Roman" w:hAnsi="Times New Roman" w:cs="Times New Roman"/>
          <w:bCs/>
          <w:sz w:val="24"/>
          <w:szCs w:val="24"/>
        </w:rPr>
        <w:t xml:space="preserve"> </w:t>
      </w:r>
      <w:r w:rsidRPr="004B217B">
        <w:rPr>
          <w:rFonts w:ascii="Times New Roman" w:eastAsia="Times New Roman" w:hAnsi="Times New Roman" w:cs="Times New Roman"/>
          <w:bCs/>
          <w:sz w:val="24"/>
          <w:szCs w:val="24"/>
        </w:rPr>
        <w:t>individual display attributes.</w:t>
      </w:r>
    </w:p>
    <w:p w14:paraId="4C979960" w14:textId="607CA71F" w:rsidR="00537170" w:rsidRPr="004B217B" w:rsidRDefault="004E3F29" w:rsidP="00EA52CC">
      <w:pPr>
        <w:tabs>
          <w:tab w:val="left" w:pos="1440"/>
        </w:tabs>
        <w:spacing w:after="0" w:line="480" w:lineRule="auto"/>
        <w:ind w:left="1440" w:hanging="1440"/>
        <w:contextualSpacing/>
        <w:rPr>
          <w:rFonts w:ascii="Times New Roman" w:eastAsia="Times New Roman" w:hAnsi="Times New Roman" w:cs="Times New Roman"/>
          <w:bCs/>
          <w:sz w:val="24"/>
          <w:szCs w:val="24"/>
        </w:rPr>
      </w:pPr>
      <w:r w:rsidRPr="004B217B">
        <w:rPr>
          <w:rFonts w:ascii="Times New Roman" w:eastAsia="Times New Roman" w:hAnsi="Times New Roman" w:cs="Times New Roman"/>
          <w:bCs/>
          <w:sz w:val="24"/>
          <w:szCs w:val="24"/>
        </w:rPr>
        <w:t>NF-4.9:</w:t>
      </w:r>
      <w:r w:rsidR="00EA52CC">
        <w:rPr>
          <w:rFonts w:ascii="Times New Roman" w:eastAsia="Times New Roman" w:hAnsi="Times New Roman" w:cs="Times New Roman"/>
          <w:bCs/>
          <w:sz w:val="24"/>
          <w:szCs w:val="24"/>
        </w:rPr>
        <w:tab/>
      </w:r>
      <w:r w:rsidRPr="004B217B">
        <w:rPr>
          <w:rFonts w:ascii="Times New Roman" w:eastAsia="Times New Roman" w:hAnsi="Times New Roman" w:cs="Times New Roman"/>
          <w:bCs/>
          <w:sz w:val="24"/>
          <w:szCs w:val="24"/>
        </w:rPr>
        <w:t>The system shall have a text equivalent for every non-text element that is</w:t>
      </w:r>
      <w:r w:rsidR="00765416">
        <w:rPr>
          <w:rFonts w:ascii="Times New Roman" w:eastAsia="Times New Roman" w:hAnsi="Times New Roman" w:cs="Times New Roman"/>
          <w:bCs/>
          <w:sz w:val="24"/>
          <w:szCs w:val="24"/>
        </w:rPr>
        <w:t xml:space="preserve"> </w:t>
      </w:r>
      <w:r w:rsidRPr="004B217B">
        <w:rPr>
          <w:rFonts w:ascii="Times New Roman" w:eastAsia="Times New Roman" w:hAnsi="Times New Roman" w:cs="Times New Roman"/>
          <w:bCs/>
          <w:sz w:val="24"/>
          <w:szCs w:val="24"/>
        </w:rPr>
        <w:t xml:space="preserve">provided (e.g., via </w:t>
      </w:r>
      <w:r w:rsidR="00AC18E8" w:rsidRPr="00AC18E8">
        <w:rPr>
          <w:rFonts w:ascii="Times New Roman" w:eastAsia="Times New Roman" w:hAnsi="Times New Roman" w:cs="Times New Roman"/>
          <w:bCs/>
          <w:sz w:val="24"/>
          <w:szCs w:val="24"/>
        </w:rPr>
        <w:t>“</w:t>
      </w:r>
      <w:r w:rsidRPr="004B217B">
        <w:rPr>
          <w:rFonts w:ascii="Times New Roman" w:eastAsia="Times New Roman" w:hAnsi="Times New Roman" w:cs="Times New Roman"/>
          <w:bCs/>
          <w:sz w:val="24"/>
          <w:szCs w:val="24"/>
        </w:rPr>
        <w:t>alt</w:t>
      </w:r>
      <w:r w:rsidR="00AC18E8" w:rsidRPr="00AC18E8">
        <w:rPr>
          <w:rFonts w:ascii="Times New Roman" w:eastAsia="Times New Roman" w:hAnsi="Times New Roman" w:cs="Times New Roman"/>
          <w:bCs/>
          <w:sz w:val="24"/>
          <w:szCs w:val="24"/>
        </w:rPr>
        <w:t>”</w:t>
      </w:r>
      <w:r w:rsidRPr="004B217B">
        <w:rPr>
          <w:rFonts w:ascii="Times New Roman" w:eastAsia="Times New Roman" w:hAnsi="Times New Roman" w:cs="Times New Roman"/>
          <w:bCs/>
          <w:sz w:val="24"/>
          <w:szCs w:val="24"/>
        </w:rPr>
        <w:t xml:space="preserve">, </w:t>
      </w:r>
      <w:r w:rsidR="00AC18E8" w:rsidRPr="00AC18E8">
        <w:rPr>
          <w:rFonts w:ascii="Times New Roman" w:eastAsia="Times New Roman" w:hAnsi="Times New Roman" w:cs="Times New Roman"/>
          <w:bCs/>
          <w:sz w:val="24"/>
          <w:szCs w:val="24"/>
        </w:rPr>
        <w:t>“</w:t>
      </w:r>
      <w:proofErr w:type="spellStart"/>
      <w:r w:rsidRPr="004B217B">
        <w:rPr>
          <w:rFonts w:ascii="Times New Roman" w:eastAsia="Times New Roman" w:hAnsi="Times New Roman" w:cs="Times New Roman"/>
          <w:bCs/>
          <w:sz w:val="24"/>
          <w:szCs w:val="24"/>
        </w:rPr>
        <w:t>longdesc</w:t>
      </w:r>
      <w:proofErr w:type="spellEnd"/>
      <w:r w:rsidR="00AC18E8" w:rsidRPr="00AC18E8">
        <w:rPr>
          <w:rFonts w:ascii="Times New Roman" w:eastAsia="Times New Roman" w:hAnsi="Times New Roman" w:cs="Times New Roman"/>
          <w:bCs/>
          <w:sz w:val="24"/>
          <w:szCs w:val="24"/>
        </w:rPr>
        <w:t>”</w:t>
      </w:r>
      <w:r w:rsidRPr="004B217B">
        <w:rPr>
          <w:rFonts w:ascii="Times New Roman" w:eastAsia="Times New Roman" w:hAnsi="Times New Roman" w:cs="Times New Roman"/>
          <w:bCs/>
          <w:sz w:val="24"/>
          <w:szCs w:val="24"/>
        </w:rPr>
        <w:t>, or in element content).</w:t>
      </w:r>
    </w:p>
    <w:p w14:paraId="243E4759" w14:textId="498E97C2" w:rsidR="00537170" w:rsidRPr="004B217B" w:rsidRDefault="004E3F29" w:rsidP="00EA52CC">
      <w:pPr>
        <w:tabs>
          <w:tab w:val="left" w:pos="1440"/>
        </w:tabs>
        <w:spacing w:after="0" w:line="480" w:lineRule="auto"/>
        <w:ind w:left="1440" w:hanging="1440"/>
        <w:contextualSpacing/>
        <w:rPr>
          <w:rFonts w:ascii="Times New Roman" w:eastAsia="Times New Roman" w:hAnsi="Times New Roman" w:cs="Times New Roman"/>
          <w:bCs/>
          <w:sz w:val="24"/>
          <w:szCs w:val="24"/>
        </w:rPr>
      </w:pPr>
      <w:r w:rsidRPr="004B217B">
        <w:rPr>
          <w:rFonts w:ascii="Times New Roman" w:eastAsia="Times New Roman" w:hAnsi="Times New Roman" w:cs="Times New Roman"/>
          <w:bCs/>
          <w:sz w:val="24"/>
          <w:szCs w:val="24"/>
        </w:rPr>
        <w:t>NF-4.10:</w:t>
      </w:r>
      <w:r w:rsidR="00EA52CC">
        <w:rPr>
          <w:rFonts w:ascii="Times New Roman" w:eastAsia="Times New Roman" w:hAnsi="Times New Roman" w:cs="Times New Roman"/>
          <w:bCs/>
          <w:sz w:val="24"/>
          <w:szCs w:val="24"/>
        </w:rPr>
        <w:tab/>
      </w:r>
      <w:r w:rsidRPr="004B217B">
        <w:rPr>
          <w:rFonts w:ascii="Times New Roman" w:eastAsia="Times New Roman" w:hAnsi="Times New Roman" w:cs="Times New Roman"/>
          <w:bCs/>
          <w:sz w:val="24"/>
          <w:szCs w:val="24"/>
        </w:rPr>
        <w:t>The system pages shall be designed to avoid causing the screen to flicker with a</w:t>
      </w:r>
      <w:r w:rsidR="00765416">
        <w:rPr>
          <w:rFonts w:ascii="Times New Roman" w:eastAsia="Times New Roman" w:hAnsi="Times New Roman" w:cs="Times New Roman"/>
          <w:bCs/>
          <w:sz w:val="24"/>
          <w:szCs w:val="24"/>
        </w:rPr>
        <w:t xml:space="preserve"> </w:t>
      </w:r>
      <w:r w:rsidRPr="004B217B">
        <w:rPr>
          <w:rFonts w:ascii="Times New Roman" w:eastAsia="Times New Roman" w:hAnsi="Times New Roman" w:cs="Times New Roman"/>
          <w:bCs/>
          <w:sz w:val="24"/>
          <w:szCs w:val="24"/>
        </w:rPr>
        <w:t>frequency greater than 2 Hz and lower than 55 Hz.</w:t>
      </w:r>
    </w:p>
    <w:p w14:paraId="350C5E1D" w14:textId="1E4C19CF" w:rsidR="00537170" w:rsidRPr="004B217B" w:rsidRDefault="004E3F29" w:rsidP="00EA52CC">
      <w:pPr>
        <w:tabs>
          <w:tab w:val="left" w:pos="1440"/>
        </w:tabs>
        <w:spacing w:after="0" w:line="480" w:lineRule="auto"/>
        <w:ind w:left="1440" w:hanging="1440"/>
        <w:contextualSpacing/>
        <w:rPr>
          <w:rFonts w:ascii="Times New Roman" w:eastAsia="Times New Roman" w:hAnsi="Times New Roman" w:cs="Times New Roman"/>
          <w:bCs/>
          <w:sz w:val="24"/>
          <w:szCs w:val="24"/>
        </w:rPr>
      </w:pPr>
      <w:r w:rsidRPr="004B217B">
        <w:rPr>
          <w:rFonts w:ascii="Times New Roman" w:eastAsia="Times New Roman" w:hAnsi="Times New Roman" w:cs="Times New Roman"/>
          <w:bCs/>
          <w:sz w:val="24"/>
          <w:szCs w:val="24"/>
        </w:rPr>
        <w:t xml:space="preserve">NF-4.11: </w:t>
      </w:r>
      <w:r w:rsidR="00EA52CC">
        <w:rPr>
          <w:rFonts w:ascii="Times New Roman" w:eastAsia="Times New Roman" w:hAnsi="Times New Roman" w:cs="Times New Roman"/>
          <w:bCs/>
          <w:sz w:val="24"/>
          <w:szCs w:val="24"/>
        </w:rPr>
        <w:tab/>
      </w:r>
      <w:r w:rsidRPr="004B217B">
        <w:rPr>
          <w:rFonts w:ascii="Times New Roman" w:eastAsia="Times New Roman" w:hAnsi="Times New Roman" w:cs="Times New Roman"/>
          <w:bCs/>
          <w:sz w:val="24"/>
          <w:szCs w:val="24"/>
        </w:rPr>
        <w:t>The system frames shall be titled with text that facilitates frame identification and</w:t>
      </w:r>
      <w:r w:rsidR="00765416">
        <w:rPr>
          <w:rFonts w:ascii="Times New Roman" w:eastAsia="Times New Roman" w:hAnsi="Times New Roman" w:cs="Times New Roman"/>
          <w:bCs/>
          <w:sz w:val="24"/>
          <w:szCs w:val="24"/>
        </w:rPr>
        <w:t xml:space="preserve"> </w:t>
      </w:r>
      <w:r w:rsidRPr="004B217B">
        <w:rPr>
          <w:rFonts w:ascii="Times New Roman" w:eastAsia="Times New Roman" w:hAnsi="Times New Roman" w:cs="Times New Roman"/>
          <w:bCs/>
          <w:sz w:val="24"/>
          <w:szCs w:val="24"/>
        </w:rPr>
        <w:t>navigation.</w:t>
      </w:r>
    </w:p>
    <w:p w14:paraId="72AD9AB7" w14:textId="3E6CA342" w:rsidR="00537170" w:rsidRPr="004B217B" w:rsidRDefault="004E3F29" w:rsidP="00EA52CC">
      <w:pPr>
        <w:tabs>
          <w:tab w:val="left" w:pos="1440"/>
        </w:tabs>
        <w:spacing w:after="0" w:line="480" w:lineRule="auto"/>
        <w:ind w:left="1440" w:hanging="1440"/>
        <w:contextualSpacing/>
        <w:rPr>
          <w:rFonts w:ascii="Times New Roman" w:eastAsia="Times New Roman" w:hAnsi="Times New Roman" w:cs="Times New Roman"/>
          <w:bCs/>
          <w:sz w:val="24"/>
          <w:szCs w:val="24"/>
        </w:rPr>
      </w:pPr>
      <w:r w:rsidRPr="004B217B">
        <w:rPr>
          <w:rFonts w:ascii="Times New Roman" w:eastAsia="Times New Roman" w:hAnsi="Times New Roman" w:cs="Times New Roman"/>
          <w:bCs/>
          <w:sz w:val="24"/>
          <w:szCs w:val="24"/>
        </w:rPr>
        <w:t>NF-4.12:</w:t>
      </w:r>
      <w:r w:rsidR="00EA52CC">
        <w:rPr>
          <w:rFonts w:ascii="Times New Roman" w:eastAsia="Times New Roman" w:hAnsi="Times New Roman" w:cs="Times New Roman"/>
          <w:bCs/>
          <w:sz w:val="24"/>
          <w:szCs w:val="24"/>
        </w:rPr>
        <w:tab/>
      </w:r>
      <w:r w:rsidRPr="004B217B">
        <w:rPr>
          <w:rFonts w:ascii="Times New Roman" w:eastAsia="Times New Roman" w:hAnsi="Times New Roman" w:cs="Times New Roman"/>
          <w:bCs/>
          <w:sz w:val="24"/>
          <w:szCs w:val="24"/>
        </w:rPr>
        <w:t>The system Client-side image maps shall be provided instead of server-side image</w:t>
      </w:r>
      <w:r w:rsidR="00765416">
        <w:rPr>
          <w:rFonts w:ascii="Times New Roman" w:eastAsia="Times New Roman" w:hAnsi="Times New Roman" w:cs="Times New Roman"/>
          <w:bCs/>
          <w:sz w:val="24"/>
          <w:szCs w:val="24"/>
        </w:rPr>
        <w:t xml:space="preserve"> </w:t>
      </w:r>
      <w:r w:rsidRPr="004B217B">
        <w:rPr>
          <w:rFonts w:ascii="Times New Roman" w:eastAsia="Times New Roman" w:hAnsi="Times New Roman" w:cs="Times New Roman"/>
          <w:bCs/>
          <w:sz w:val="24"/>
          <w:szCs w:val="24"/>
        </w:rPr>
        <w:t>maps except where the regions cannot be defined with an available geometric shape.</w:t>
      </w:r>
    </w:p>
    <w:p w14:paraId="30B8AE50" w14:textId="77777777" w:rsidR="00537170" w:rsidRPr="004E3F29" w:rsidRDefault="00537170" w:rsidP="00E853E5">
      <w:pPr>
        <w:tabs>
          <w:tab w:val="left" w:pos="1440"/>
        </w:tabs>
        <w:spacing w:after="0" w:line="480" w:lineRule="auto"/>
        <w:contextualSpacing/>
        <w:rPr>
          <w:rFonts w:ascii="Times New Roman" w:eastAsia="Times New Roman" w:hAnsi="Times New Roman" w:cs="Times New Roman"/>
          <w:b/>
          <w:sz w:val="36"/>
          <w:szCs w:val="36"/>
        </w:rPr>
      </w:pPr>
    </w:p>
    <w:p w14:paraId="3803FF91" w14:textId="77777777" w:rsidR="00537170" w:rsidRPr="004E3F29" w:rsidRDefault="00537170" w:rsidP="00E853E5">
      <w:pPr>
        <w:tabs>
          <w:tab w:val="left" w:pos="1440"/>
        </w:tabs>
        <w:spacing w:after="0" w:line="480" w:lineRule="auto"/>
        <w:contextualSpacing/>
        <w:rPr>
          <w:rFonts w:ascii="Times New Roman" w:eastAsia="Times New Roman" w:hAnsi="Times New Roman" w:cs="Times New Roman"/>
          <w:b/>
          <w:sz w:val="36"/>
          <w:szCs w:val="36"/>
        </w:rPr>
      </w:pPr>
    </w:p>
    <w:p w14:paraId="4D82E6B8" w14:textId="7307D5A1" w:rsidR="003D2160" w:rsidRDefault="003D2160" w:rsidP="00C479D8">
      <w:pPr>
        <w:pStyle w:val="Heading3"/>
        <w:sectPr w:rsidR="003D2160" w:rsidSect="005A19E0">
          <w:type w:val="continuous"/>
          <w:pgSz w:w="12240" w:h="15840"/>
          <w:pgMar w:top="1440" w:right="1440" w:bottom="1440" w:left="1440" w:header="720" w:footer="720" w:gutter="0"/>
          <w:cols w:space="720"/>
          <w:titlePg/>
          <w:docGrid w:linePitch="299"/>
        </w:sectPr>
      </w:pPr>
    </w:p>
    <w:p w14:paraId="60B12BAC" w14:textId="4BA67FD5" w:rsidR="00C5686D" w:rsidRDefault="00C5686D" w:rsidP="00CC56F8">
      <w:pPr>
        <w:pStyle w:val="Heading3"/>
        <w:jc w:val="center"/>
      </w:pPr>
      <w:r w:rsidRPr="00EA52CC">
        <w:lastRenderedPageBreak/>
        <w:t>Appendix A</w:t>
      </w:r>
    </w:p>
    <w:p w14:paraId="3DEA4DA3" w14:textId="635C308B" w:rsidR="00537170" w:rsidRDefault="00C5686D" w:rsidP="00CC56F8">
      <w:pPr>
        <w:pStyle w:val="Heading3"/>
        <w:jc w:val="center"/>
      </w:pPr>
      <w:r>
        <w:t>User Storie</w:t>
      </w:r>
      <w:r w:rsidRPr="00EA52CC">
        <w:t>s</w:t>
      </w:r>
    </w:p>
    <w:p w14:paraId="6B87174A" w14:textId="788A5CB0" w:rsidR="004A6A3A" w:rsidRPr="004A6A3A" w:rsidRDefault="004A6A3A" w:rsidP="004A6A3A">
      <w:pPr>
        <w:pStyle w:val="Caption"/>
        <w:keepNext/>
        <w:jc w:val="center"/>
        <w:rPr>
          <w:rFonts w:ascii="Times New Roman" w:hAnsi="Times New Roman" w:cs="Times New Roman"/>
          <w:color w:val="auto"/>
        </w:rPr>
      </w:pPr>
      <w:bookmarkStart w:id="164" w:name="_Toc35439599"/>
      <w:r w:rsidRPr="004A6A3A">
        <w:rPr>
          <w:rFonts w:ascii="Times New Roman" w:hAnsi="Times New Roman" w:cs="Times New Roman"/>
          <w:color w:val="auto"/>
        </w:rPr>
        <w:t xml:space="preserve">Table </w:t>
      </w:r>
      <w:r w:rsidRPr="004A6A3A">
        <w:rPr>
          <w:rFonts w:ascii="Times New Roman" w:hAnsi="Times New Roman" w:cs="Times New Roman"/>
          <w:color w:val="auto"/>
        </w:rPr>
        <w:fldChar w:fldCharType="begin"/>
      </w:r>
      <w:r w:rsidRPr="004A6A3A">
        <w:rPr>
          <w:rFonts w:ascii="Times New Roman" w:hAnsi="Times New Roman" w:cs="Times New Roman"/>
          <w:color w:val="auto"/>
        </w:rPr>
        <w:instrText xml:space="preserve"> SEQ Table \* ARABIC </w:instrText>
      </w:r>
      <w:r w:rsidRPr="004A6A3A">
        <w:rPr>
          <w:rFonts w:ascii="Times New Roman" w:hAnsi="Times New Roman" w:cs="Times New Roman"/>
          <w:color w:val="auto"/>
        </w:rPr>
        <w:fldChar w:fldCharType="separate"/>
      </w:r>
      <w:r w:rsidRPr="004A6A3A">
        <w:rPr>
          <w:rFonts w:ascii="Times New Roman" w:hAnsi="Times New Roman" w:cs="Times New Roman"/>
          <w:noProof/>
          <w:color w:val="auto"/>
        </w:rPr>
        <w:t>4</w:t>
      </w:r>
      <w:r w:rsidRPr="004A6A3A">
        <w:rPr>
          <w:rFonts w:ascii="Times New Roman" w:hAnsi="Times New Roman" w:cs="Times New Roman"/>
          <w:color w:val="auto"/>
        </w:rPr>
        <w:fldChar w:fldCharType="end"/>
      </w:r>
      <w:r w:rsidRPr="004A6A3A">
        <w:rPr>
          <w:rFonts w:ascii="Times New Roman" w:hAnsi="Times New Roman" w:cs="Times New Roman"/>
          <w:color w:val="auto"/>
        </w:rPr>
        <w:t xml:space="preserve"> - Agile User Stories</w:t>
      </w:r>
      <w:bookmarkEnd w:id="164"/>
    </w:p>
    <w:tbl>
      <w:tblPr>
        <w:tblStyle w:val="TableGrid"/>
        <w:tblW w:w="0" w:type="auto"/>
        <w:tblLook w:val="04A0" w:firstRow="1" w:lastRow="0" w:firstColumn="1" w:lastColumn="0" w:noHBand="0" w:noVBand="1"/>
      </w:tblPr>
      <w:tblGrid>
        <w:gridCol w:w="788"/>
        <w:gridCol w:w="1502"/>
        <w:gridCol w:w="1996"/>
        <w:gridCol w:w="2064"/>
        <w:gridCol w:w="1029"/>
        <w:gridCol w:w="4136"/>
        <w:gridCol w:w="1435"/>
      </w:tblGrid>
      <w:tr w:rsidR="005F55AD" w14:paraId="58384D43" w14:textId="77777777" w:rsidTr="00E526B2">
        <w:trPr>
          <w:cantSplit/>
          <w:tblHeader/>
        </w:trPr>
        <w:tc>
          <w:tcPr>
            <w:tcW w:w="0" w:type="auto"/>
            <w:vAlign w:val="bottom"/>
          </w:tcPr>
          <w:p w14:paraId="5CB5EFFA" w14:textId="77777777" w:rsidR="005F55AD" w:rsidRPr="003D2160" w:rsidRDefault="005F55AD" w:rsidP="00E526B2">
            <w:pPr>
              <w:jc w:val="center"/>
              <w:rPr>
                <w:rFonts w:ascii="Times New Roman" w:hAnsi="Times New Roman" w:cs="Times New Roman"/>
                <w:b/>
                <w:sz w:val="24"/>
                <w:szCs w:val="24"/>
              </w:rPr>
            </w:pPr>
            <w:r w:rsidRPr="003D2160">
              <w:rPr>
                <w:rFonts w:ascii="Times New Roman" w:hAnsi="Times New Roman" w:cs="Times New Roman"/>
                <w:b/>
                <w:sz w:val="24"/>
                <w:szCs w:val="24"/>
              </w:rPr>
              <w:t>Story #</w:t>
            </w:r>
          </w:p>
        </w:tc>
        <w:tc>
          <w:tcPr>
            <w:tcW w:w="0" w:type="auto"/>
            <w:vAlign w:val="bottom"/>
          </w:tcPr>
          <w:p w14:paraId="4AC43019" w14:textId="77777777" w:rsidR="005F55AD" w:rsidRPr="003D2160" w:rsidRDefault="005F55AD" w:rsidP="00E526B2">
            <w:pPr>
              <w:jc w:val="center"/>
              <w:rPr>
                <w:rFonts w:ascii="Times New Roman" w:hAnsi="Times New Roman" w:cs="Times New Roman"/>
                <w:b/>
                <w:sz w:val="24"/>
                <w:szCs w:val="24"/>
              </w:rPr>
            </w:pPr>
            <w:r w:rsidRPr="003D2160">
              <w:rPr>
                <w:rFonts w:ascii="Times New Roman" w:hAnsi="Times New Roman" w:cs="Times New Roman"/>
                <w:b/>
                <w:sz w:val="24"/>
                <w:szCs w:val="24"/>
              </w:rPr>
              <w:t>As a/an</w:t>
            </w:r>
          </w:p>
        </w:tc>
        <w:tc>
          <w:tcPr>
            <w:tcW w:w="0" w:type="auto"/>
            <w:vAlign w:val="bottom"/>
          </w:tcPr>
          <w:p w14:paraId="63760699" w14:textId="77777777" w:rsidR="005F55AD" w:rsidRPr="003D2160" w:rsidRDefault="005F55AD" w:rsidP="00E526B2">
            <w:pPr>
              <w:jc w:val="center"/>
              <w:rPr>
                <w:rFonts w:ascii="Times New Roman" w:hAnsi="Times New Roman" w:cs="Times New Roman"/>
                <w:b/>
                <w:sz w:val="24"/>
                <w:szCs w:val="24"/>
              </w:rPr>
            </w:pPr>
            <w:r w:rsidRPr="003D2160">
              <w:rPr>
                <w:rFonts w:ascii="Times New Roman" w:hAnsi="Times New Roman" w:cs="Times New Roman"/>
                <w:b/>
                <w:sz w:val="24"/>
                <w:szCs w:val="24"/>
              </w:rPr>
              <w:t>I want to…</w:t>
            </w:r>
          </w:p>
        </w:tc>
        <w:tc>
          <w:tcPr>
            <w:tcW w:w="0" w:type="auto"/>
            <w:vAlign w:val="bottom"/>
          </w:tcPr>
          <w:p w14:paraId="41E7FB6A" w14:textId="77777777" w:rsidR="005F55AD" w:rsidRPr="003D2160" w:rsidRDefault="005F55AD" w:rsidP="00E526B2">
            <w:pPr>
              <w:jc w:val="center"/>
              <w:rPr>
                <w:rFonts w:ascii="Times New Roman" w:hAnsi="Times New Roman" w:cs="Times New Roman"/>
                <w:b/>
                <w:sz w:val="24"/>
                <w:szCs w:val="24"/>
              </w:rPr>
            </w:pPr>
            <w:r w:rsidRPr="003D2160">
              <w:rPr>
                <w:rFonts w:ascii="Times New Roman" w:hAnsi="Times New Roman" w:cs="Times New Roman"/>
                <w:b/>
                <w:sz w:val="24"/>
                <w:szCs w:val="24"/>
              </w:rPr>
              <w:t>So that…</w:t>
            </w:r>
          </w:p>
        </w:tc>
        <w:tc>
          <w:tcPr>
            <w:tcW w:w="1029" w:type="dxa"/>
            <w:vAlign w:val="bottom"/>
          </w:tcPr>
          <w:p w14:paraId="7BA4F78F" w14:textId="77777777" w:rsidR="005F55AD" w:rsidRPr="003D2160" w:rsidRDefault="005F55AD" w:rsidP="00E526B2">
            <w:pPr>
              <w:jc w:val="center"/>
              <w:rPr>
                <w:rFonts w:ascii="Times New Roman" w:hAnsi="Times New Roman" w:cs="Times New Roman"/>
                <w:b/>
                <w:sz w:val="24"/>
                <w:szCs w:val="24"/>
              </w:rPr>
            </w:pPr>
            <w:r w:rsidRPr="003D2160">
              <w:rPr>
                <w:rFonts w:ascii="Times New Roman" w:hAnsi="Times New Roman" w:cs="Times New Roman"/>
                <w:b/>
                <w:sz w:val="24"/>
                <w:szCs w:val="24"/>
              </w:rPr>
              <w:t>Priority</w:t>
            </w:r>
          </w:p>
        </w:tc>
        <w:tc>
          <w:tcPr>
            <w:tcW w:w="4136" w:type="dxa"/>
            <w:vAlign w:val="bottom"/>
          </w:tcPr>
          <w:p w14:paraId="02BA11EE" w14:textId="77777777" w:rsidR="005F55AD" w:rsidRPr="003D2160" w:rsidRDefault="005F55AD" w:rsidP="00E526B2">
            <w:pPr>
              <w:jc w:val="center"/>
              <w:rPr>
                <w:rFonts w:ascii="Times New Roman" w:hAnsi="Times New Roman" w:cs="Times New Roman"/>
                <w:b/>
                <w:sz w:val="24"/>
                <w:szCs w:val="24"/>
              </w:rPr>
            </w:pPr>
            <w:r w:rsidRPr="003D2160">
              <w:rPr>
                <w:rFonts w:ascii="Times New Roman" w:hAnsi="Times New Roman" w:cs="Times New Roman"/>
                <w:b/>
                <w:sz w:val="24"/>
                <w:szCs w:val="24"/>
              </w:rPr>
              <w:t>Acceptance Criteria</w:t>
            </w:r>
          </w:p>
        </w:tc>
        <w:tc>
          <w:tcPr>
            <w:tcW w:w="1435" w:type="dxa"/>
            <w:vAlign w:val="bottom"/>
          </w:tcPr>
          <w:p w14:paraId="374E7702" w14:textId="77777777" w:rsidR="005F55AD" w:rsidRPr="003D2160" w:rsidRDefault="005F55AD" w:rsidP="00E526B2">
            <w:pPr>
              <w:jc w:val="center"/>
              <w:rPr>
                <w:rFonts w:ascii="Times New Roman" w:hAnsi="Times New Roman" w:cs="Times New Roman"/>
                <w:b/>
                <w:sz w:val="24"/>
                <w:szCs w:val="24"/>
              </w:rPr>
            </w:pPr>
            <w:r w:rsidRPr="003D2160">
              <w:rPr>
                <w:rFonts w:ascii="Times New Roman" w:hAnsi="Times New Roman" w:cs="Times New Roman"/>
                <w:b/>
                <w:sz w:val="24"/>
                <w:szCs w:val="24"/>
              </w:rPr>
              <w:t>SRS Reference</w:t>
            </w:r>
          </w:p>
        </w:tc>
      </w:tr>
      <w:tr w:rsidR="005F55AD" w14:paraId="76EB6BD9" w14:textId="77777777" w:rsidTr="00E526B2">
        <w:trPr>
          <w:cantSplit/>
        </w:trPr>
        <w:tc>
          <w:tcPr>
            <w:tcW w:w="0" w:type="auto"/>
          </w:tcPr>
          <w:p w14:paraId="02F8E367"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001</w:t>
            </w:r>
          </w:p>
        </w:tc>
        <w:tc>
          <w:tcPr>
            <w:tcW w:w="0" w:type="auto"/>
          </w:tcPr>
          <w:p w14:paraId="213894A7" w14:textId="46E5C0F7" w:rsidR="005F55AD" w:rsidRDefault="005F55AD" w:rsidP="00E526B2">
            <w:pPr>
              <w:rPr>
                <w:rFonts w:ascii="Times New Roman" w:hAnsi="Times New Roman" w:cs="Times New Roman"/>
                <w:sz w:val="24"/>
                <w:szCs w:val="24"/>
              </w:rPr>
            </w:pPr>
            <w:r>
              <w:rPr>
                <w:rFonts w:ascii="Times New Roman" w:hAnsi="Times New Roman" w:cs="Times New Roman"/>
                <w:sz w:val="24"/>
                <w:szCs w:val="24"/>
              </w:rPr>
              <w:t xml:space="preserve">City resident </w:t>
            </w:r>
            <w:del w:id="165" w:author="Assadullah, Mir M." w:date="2020-03-21T12:18:00Z">
              <w:r w:rsidDel="005E2E42">
                <w:rPr>
                  <w:rFonts w:ascii="Times New Roman" w:hAnsi="Times New Roman" w:cs="Times New Roman"/>
                  <w:sz w:val="24"/>
                  <w:szCs w:val="24"/>
                </w:rPr>
                <w:delText>user</w:delText>
              </w:r>
            </w:del>
          </w:p>
        </w:tc>
        <w:tc>
          <w:tcPr>
            <w:tcW w:w="0" w:type="auto"/>
          </w:tcPr>
          <w:p w14:paraId="12AB80EC"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 xml:space="preserve">use a map to find my zone </w:t>
            </w:r>
          </w:p>
        </w:tc>
        <w:tc>
          <w:tcPr>
            <w:tcW w:w="0" w:type="auto"/>
          </w:tcPr>
          <w:p w14:paraId="587D9554"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I can quickly find what zone(s) I live in.</w:t>
            </w:r>
          </w:p>
        </w:tc>
        <w:tc>
          <w:tcPr>
            <w:tcW w:w="1029" w:type="dxa"/>
          </w:tcPr>
          <w:p w14:paraId="64D6AF2D"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High</w:t>
            </w:r>
          </w:p>
        </w:tc>
        <w:tc>
          <w:tcPr>
            <w:tcW w:w="4136" w:type="dxa"/>
          </w:tcPr>
          <w:p w14:paraId="1B0B2E43"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When a city resident user clicks on a zone in the map interface, a modal displays the zone name(s) that apply to the selected zone.</w:t>
            </w:r>
          </w:p>
        </w:tc>
        <w:tc>
          <w:tcPr>
            <w:tcW w:w="1435" w:type="dxa"/>
            <w:vAlign w:val="center"/>
          </w:tcPr>
          <w:p w14:paraId="16FA7CCF" w14:textId="75038B20" w:rsidR="005F55AD" w:rsidRDefault="005F55AD" w:rsidP="00E526B2">
            <w:pPr>
              <w:jc w:val="center"/>
              <w:rPr>
                <w:rFonts w:ascii="Times New Roman" w:hAnsi="Times New Roman" w:cs="Times New Roman"/>
                <w:sz w:val="24"/>
                <w:szCs w:val="24"/>
              </w:rPr>
            </w:pPr>
            <w:r>
              <w:rPr>
                <w:rFonts w:ascii="Times New Roman" w:hAnsi="Times New Roman" w:cs="Times New Roman"/>
                <w:sz w:val="24"/>
                <w:szCs w:val="24"/>
              </w:rPr>
              <w:t xml:space="preserve">Section </w:t>
            </w:r>
            <w:hyperlink w:anchor="_3.2.2__" w:history="1">
              <w:r w:rsidR="006C482E" w:rsidRPr="006C482E">
                <w:rPr>
                  <w:rStyle w:val="Hyperlink"/>
                  <w:rFonts w:ascii="Times New Roman" w:hAnsi="Times New Roman" w:cs="Times New Roman"/>
                  <w:sz w:val="24"/>
                  <w:szCs w:val="24"/>
                </w:rPr>
                <w:t>3.2.2</w:t>
              </w:r>
            </w:hyperlink>
          </w:p>
          <w:p w14:paraId="2292DB15" w14:textId="77777777" w:rsidR="005F55AD" w:rsidRDefault="005F55AD" w:rsidP="00E526B2">
            <w:pPr>
              <w:jc w:val="center"/>
              <w:rPr>
                <w:rFonts w:ascii="Times New Roman" w:hAnsi="Times New Roman" w:cs="Times New Roman"/>
                <w:sz w:val="24"/>
                <w:szCs w:val="24"/>
              </w:rPr>
            </w:pPr>
          </w:p>
        </w:tc>
      </w:tr>
      <w:tr w:rsidR="005F55AD" w14:paraId="3620AD91" w14:textId="77777777" w:rsidTr="00E526B2">
        <w:trPr>
          <w:cantSplit/>
        </w:trPr>
        <w:tc>
          <w:tcPr>
            <w:tcW w:w="0" w:type="auto"/>
          </w:tcPr>
          <w:p w14:paraId="40955F04"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002</w:t>
            </w:r>
          </w:p>
        </w:tc>
        <w:tc>
          <w:tcPr>
            <w:tcW w:w="0" w:type="auto"/>
          </w:tcPr>
          <w:p w14:paraId="3D6AE79B" w14:textId="7728A5CF" w:rsidR="005F55AD" w:rsidRDefault="005F55AD" w:rsidP="00E526B2">
            <w:pPr>
              <w:pBdr>
                <w:top w:val="nil"/>
                <w:left w:val="nil"/>
                <w:bottom w:val="nil"/>
                <w:right w:val="nil"/>
                <w:between w:val="nil"/>
              </w:pBdr>
              <w:rPr>
                <w:rFonts w:ascii="Times New Roman" w:hAnsi="Times New Roman" w:cs="Times New Roman"/>
                <w:sz w:val="24"/>
                <w:szCs w:val="24"/>
              </w:rPr>
            </w:pPr>
            <w:r w:rsidRPr="003D2160">
              <w:rPr>
                <w:rFonts w:ascii="Times New Roman" w:hAnsi="Times New Roman" w:cs="Times New Roman"/>
                <w:sz w:val="24"/>
                <w:szCs w:val="24"/>
              </w:rPr>
              <w:t xml:space="preserve">City resident </w:t>
            </w:r>
            <w:del w:id="166" w:author="Assadullah, Mir M." w:date="2020-03-21T12:18:00Z">
              <w:r w:rsidRPr="003D2160" w:rsidDel="005E2E42">
                <w:rPr>
                  <w:rFonts w:ascii="Times New Roman" w:hAnsi="Times New Roman" w:cs="Times New Roman"/>
                  <w:sz w:val="24"/>
                  <w:szCs w:val="24"/>
                </w:rPr>
                <w:delText>user</w:delText>
              </w:r>
            </w:del>
          </w:p>
        </w:tc>
        <w:tc>
          <w:tcPr>
            <w:tcW w:w="0" w:type="auto"/>
          </w:tcPr>
          <w:p w14:paraId="49440644"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see only the land use cases that pertain to my zone/property</w:t>
            </w:r>
          </w:p>
        </w:tc>
        <w:tc>
          <w:tcPr>
            <w:tcW w:w="0" w:type="auto"/>
          </w:tcPr>
          <w:p w14:paraId="51B13A31"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I can quickly find the information I need, without crawling through an entire municipal code.</w:t>
            </w:r>
          </w:p>
        </w:tc>
        <w:tc>
          <w:tcPr>
            <w:tcW w:w="1029" w:type="dxa"/>
          </w:tcPr>
          <w:p w14:paraId="17123B53"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High</w:t>
            </w:r>
          </w:p>
        </w:tc>
        <w:tc>
          <w:tcPr>
            <w:tcW w:w="4136" w:type="dxa"/>
          </w:tcPr>
          <w:p w14:paraId="317AAA9B"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When a city resident user clicks on a zone in the map interface, a modal displays the links to all the regulation(s) that apply to the selected zone.</w:t>
            </w:r>
          </w:p>
        </w:tc>
        <w:tc>
          <w:tcPr>
            <w:tcW w:w="1435" w:type="dxa"/>
          </w:tcPr>
          <w:p w14:paraId="49EFD2C7" w14:textId="77777777" w:rsidR="005F55AD" w:rsidRDefault="005F55AD" w:rsidP="00E526B2">
            <w:pPr>
              <w:jc w:val="center"/>
              <w:rPr>
                <w:rFonts w:ascii="Times New Roman" w:hAnsi="Times New Roman" w:cs="Times New Roman"/>
                <w:sz w:val="24"/>
                <w:szCs w:val="24"/>
              </w:rPr>
            </w:pPr>
            <w:r>
              <w:rPr>
                <w:rFonts w:ascii="Times New Roman" w:hAnsi="Times New Roman" w:cs="Times New Roman"/>
                <w:sz w:val="24"/>
                <w:szCs w:val="24"/>
              </w:rPr>
              <w:t>Sections:</w:t>
            </w:r>
          </w:p>
          <w:p w14:paraId="677B5705" w14:textId="59DDC44A" w:rsidR="0094505D" w:rsidRDefault="00740875" w:rsidP="00E526B2">
            <w:pPr>
              <w:jc w:val="center"/>
              <w:rPr>
                <w:rFonts w:ascii="Times New Roman" w:hAnsi="Times New Roman" w:cs="Times New Roman"/>
                <w:sz w:val="24"/>
                <w:szCs w:val="24"/>
              </w:rPr>
            </w:pPr>
            <w:hyperlink w:anchor="_3.2.1__" w:history="1">
              <w:r w:rsidR="0094505D" w:rsidRPr="0094505D">
                <w:rPr>
                  <w:rStyle w:val="Hyperlink"/>
                  <w:rFonts w:ascii="Times New Roman" w:hAnsi="Times New Roman" w:cs="Times New Roman"/>
                  <w:sz w:val="24"/>
                  <w:szCs w:val="24"/>
                </w:rPr>
                <w:t>3.2.1</w:t>
              </w:r>
            </w:hyperlink>
          </w:p>
          <w:p w14:paraId="1075E74D" w14:textId="403ADD8C" w:rsidR="005F55AD" w:rsidRDefault="00740875" w:rsidP="00E526B2">
            <w:pPr>
              <w:jc w:val="center"/>
              <w:rPr>
                <w:rFonts w:ascii="Times New Roman" w:hAnsi="Times New Roman" w:cs="Times New Roman"/>
                <w:sz w:val="24"/>
                <w:szCs w:val="24"/>
              </w:rPr>
            </w:pPr>
            <w:hyperlink w:anchor="_3.2.2__" w:history="1">
              <w:r w:rsidR="006C482E" w:rsidRPr="006C482E">
                <w:rPr>
                  <w:rStyle w:val="Hyperlink"/>
                  <w:rFonts w:ascii="Times New Roman" w:hAnsi="Times New Roman" w:cs="Times New Roman"/>
                  <w:sz w:val="24"/>
                  <w:szCs w:val="24"/>
                </w:rPr>
                <w:t>3.2.2</w:t>
              </w:r>
            </w:hyperlink>
          </w:p>
          <w:p w14:paraId="667090B3" w14:textId="77777777" w:rsidR="005F55AD" w:rsidRDefault="00740875" w:rsidP="00E526B2">
            <w:pPr>
              <w:jc w:val="center"/>
              <w:rPr>
                <w:rFonts w:ascii="Times New Roman" w:hAnsi="Times New Roman" w:cs="Times New Roman"/>
                <w:sz w:val="24"/>
                <w:szCs w:val="24"/>
              </w:rPr>
            </w:pPr>
            <w:hyperlink w:anchor="_3.2.3__" w:history="1">
              <w:r w:rsidR="0094505D" w:rsidRPr="0094505D">
                <w:rPr>
                  <w:rStyle w:val="Hyperlink"/>
                  <w:rFonts w:ascii="Times New Roman" w:hAnsi="Times New Roman" w:cs="Times New Roman"/>
                  <w:sz w:val="24"/>
                  <w:szCs w:val="24"/>
                </w:rPr>
                <w:t>3.2.3</w:t>
              </w:r>
            </w:hyperlink>
          </w:p>
          <w:p w14:paraId="45535C2B" w14:textId="77777777" w:rsidR="0094505D" w:rsidRDefault="00740875" w:rsidP="00E526B2">
            <w:pPr>
              <w:jc w:val="center"/>
              <w:rPr>
                <w:rFonts w:ascii="Times New Roman" w:hAnsi="Times New Roman" w:cs="Times New Roman"/>
                <w:sz w:val="24"/>
                <w:szCs w:val="24"/>
              </w:rPr>
            </w:pPr>
            <w:hyperlink w:anchor="_3.2.4__" w:history="1">
              <w:r w:rsidR="0094505D" w:rsidRPr="0094505D">
                <w:rPr>
                  <w:rStyle w:val="Hyperlink"/>
                  <w:rFonts w:ascii="Times New Roman" w:hAnsi="Times New Roman" w:cs="Times New Roman"/>
                  <w:sz w:val="24"/>
                  <w:szCs w:val="24"/>
                </w:rPr>
                <w:t>3.2.4</w:t>
              </w:r>
            </w:hyperlink>
          </w:p>
          <w:p w14:paraId="2BC039EE" w14:textId="77777777" w:rsidR="0094505D" w:rsidRDefault="00740875" w:rsidP="00E526B2">
            <w:pPr>
              <w:jc w:val="center"/>
              <w:rPr>
                <w:rFonts w:ascii="Times New Roman" w:hAnsi="Times New Roman" w:cs="Times New Roman"/>
                <w:sz w:val="24"/>
                <w:szCs w:val="24"/>
              </w:rPr>
            </w:pPr>
            <w:hyperlink w:anchor="_3.2.5__" w:history="1">
              <w:r w:rsidR="0094505D" w:rsidRPr="0094505D">
                <w:rPr>
                  <w:rStyle w:val="Hyperlink"/>
                  <w:rFonts w:ascii="Times New Roman" w:hAnsi="Times New Roman" w:cs="Times New Roman"/>
                  <w:sz w:val="24"/>
                  <w:szCs w:val="24"/>
                </w:rPr>
                <w:t>3.2.5</w:t>
              </w:r>
            </w:hyperlink>
          </w:p>
          <w:p w14:paraId="62F229D5" w14:textId="77777777" w:rsidR="0094505D" w:rsidRDefault="00740875" w:rsidP="00E526B2">
            <w:pPr>
              <w:jc w:val="center"/>
              <w:rPr>
                <w:rFonts w:ascii="Times New Roman" w:hAnsi="Times New Roman" w:cs="Times New Roman"/>
                <w:sz w:val="24"/>
                <w:szCs w:val="24"/>
              </w:rPr>
            </w:pPr>
            <w:hyperlink w:anchor="_3.2.6__" w:history="1">
              <w:r w:rsidR="0094505D" w:rsidRPr="0094505D">
                <w:rPr>
                  <w:rStyle w:val="Hyperlink"/>
                  <w:rFonts w:ascii="Times New Roman" w:hAnsi="Times New Roman" w:cs="Times New Roman"/>
                  <w:sz w:val="24"/>
                  <w:szCs w:val="24"/>
                </w:rPr>
                <w:t>3.2.6</w:t>
              </w:r>
            </w:hyperlink>
          </w:p>
          <w:p w14:paraId="27F38380" w14:textId="77777777" w:rsidR="0094505D" w:rsidRDefault="00740875" w:rsidP="00E526B2">
            <w:pPr>
              <w:jc w:val="center"/>
              <w:rPr>
                <w:rFonts w:ascii="Times New Roman" w:hAnsi="Times New Roman" w:cs="Times New Roman"/>
                <w:sz w:val="24"/>
                <w:szCs w:val="24"/>
              </w:rPr>
            </w:pPr>
            <w:hyperlink w:anchor="_3.2.7__" w:history="1">
              <w:r w:rsidR="0094505D" w:rsidRPr="0094505D">
                <w:rPr>
                  <w:rStyle w:val="Hyperlink"/>
                  <w:rFonts w:ascii="Times New Roman" w:hAnsi="Times New Roman" w:cs="Times New Roman"/>
                  <w:sz w:val="24"/>
                  <w:szCs w:val="24"/>
                </w:rPr>
                <w:t>3.2.7</w:t>
              </w:r>
            </w:hyperlink>
          </w:p>
          <w:p w14:paraId="6EA3F463" w14:textId="77777777" w:rsidR="0094505D" w:rsidRDefault="00740875" w:rsidP="00E526B2">
            <w:pPr>
              <w:jc w:val="center"/>
              <w:rPr>
                <w:rFonts w:ascii="Times New Roman" w:hAnsi="Times New Roman" w:cs="Times New Roman"/>
                <w:sz w:val="24"/>
                <w:szCs w:val="24"/>
              </w:rPr>
            </w:pPr>
            <w:hyperlink w:anchor="_Exterior_Modifications_in" w:history="1">
              <w:r w:rsidR="0094505D" w:rsidRPr="0094505D">
                <w:rPr>
                  <w:rStyle w:val="Hyperlink"/>
                  <w:rFonts w:ascii="Times New Roman" w:hAnsi="Times New Roman" w:cs="Times New Roman"/>
                  <w:sz w:val="24"/>
                  <w:szCs w:val="24"/>
                </w:rPr>
                <w:t>3.2.8</w:t>
              </w:r>
            </w:hyperlink>
          </w:p>
          <w:p w14:paraId="50312A46" w14:textId="77777777" w:rsidR="0094505D" w:rsidRDefault="00740875" w:rsidP="00E526B2">
            <w:pPr>
              <w:jc w:val="center"/>
              <w:rPr>
                <w:rFonts w:ascii="Times New Roman" w:hAnsi="Times New Roman" w:cs="Times New Roman"/>
                <w:sz w:val="24"/>
                <w:szCs w:val="24"/>
              </w:rPr>
            </w:pPr>
            <w:hyperlink w:anchor="_3.2.9__" w:history="1">
              <w:r w:rsidR="0094505D" w:rsidRPr="0094505D">
                <w:rPr>
                  <w:rStyle w:val="Hyperlink"/>
                  <w:rFonts w:ascii="Times New Roman" w:hAnsi="Times New Roman" w:cs="Times New Roman"/>
                  <w:sz w:val="24"/>
                  <w:szCs w:val="24"/>
                </w:rPr>
                <w:t>3.2.9</w:t>
              </w:r>
            </w:hyperlink>
          </w:p>
          <w:p w14:paraId="30C827E9" w14:textId="77777777" w:rsidR="0094505D" w:rsidRDefault="00740875" w:rsidP="00E526B2">
            <w:pPr>
              <w:jc w:val="center"/>
              <w:rPr>
                <w:rFonts w:ascii="Times New Roman" w:hAnsi="Times New Roman" w:cs="Times New Roman"/>
                <w:sz w:val="24"/>
                <w:szCs w:val="24"/>
              </w:rPr>
            </w:pPr>
            <w:hyperlink w:anchor="_3.2.10__" w:history="1">
              <w:r w:rsidR="0094505D" w:rsidRPr="0094505D">
                <w:rPr>
                  <w:rStyle w:val="Hyperlink"/>
                  <w:rFonts w:ascii="Times New Roman" w:hAnsi="Times New Roman" w:cs="Times New Roman"/>
                  <w:sz w:val="24"/>
                  <w:szCs w:val="24"/>
                </w:rPr>
                <w:t>3.2.10</w:t>
              </w:r>
            </w:hyperlink>
          </w:p>
          <w:p w14:paraId="0DEED572" w14:textId="77777777" w:rsidR="0094505D" w:rsidRDefault="00740875" w:rsidP="00E526B2">
            <w:pPr>
              <w:jc w:val="center"/>
              <w:rPr>
                <w:rFonts w:ascii="Times New Roman" w:hAnsi="Times New Roman" w:cs="Times New Roman"/>
                <w:sz w:val="24"/>
                <w:szCs w:val="24"/>
              </w:rPr>
            </w:pPr>
            <w:hyperlink w:anchor="_3.2.11__" w:history="1">
              <w:r w:rsidR="0094505D" w:rsidRPr="0094505D">
                <w:rPr>
                  <w:rStyle w:val="Hyperlink"/>
                  <w:rFonts w:ascii="Times New Roman" w:hAnsi="Times New Roman" w:cs="Times New Roman"/>
                  <w:sz w:val="24"/>
                  <w:szCs w:val="24"/>
                </w:rPr>
                <w:t>3.2.11</w:t>
              </w:r>
            </w:hyperlink>
          </w:p>
          <w:p w14:paraId="44D18D25" w14:textId="0C85A9A9" w:rsidR="0094505D" w:rsidRDefault="00740875" w:rsidP="00E526B2">
            <w:pPr>
              <w:jc w:val="center"/>
              <w:rPr>
                <w:rFonts w:ascii="Times New Roman" w:hAnsi="Times New Roman" w:cs="Times New Roman"/>
                <w:sz w:val="24"/>
                <w:szCs w:val="24"/>
              </w:rPr>
            </w:pPr>
            <w:hyperlink w:anchor="_3.2.12__" w:history="1">
              <w:r w:rsidR="0094505D" w:rsidRPr="0094505D">
                <w:rPr>
                  <w:rStyle w:val="Hyperlink"/>
                  <w:rFonts w:ascii="Times New Roman" w:hAnsi="Times New Roman" w:cs="Times New Roman"/>
                  <w:sz w:val="24"/>
                  <w:szCs w:val="24"/>
                </w:rPr>
                <w:t>3.2.12</w:t>
              </w:r>
            </w:hyperlink>
          </w:p>
        </w:tc>
      </w:tr>
      <w:tr w:rsidR="005F55AD" w14:paraId="6497B304" w14:textId="77777777" w:rsidTr="00E526B2">
        <w:trPr>
          <w:cantSplit/>
        </w:trPr>
        <w:tc>
          <w:tcPr>
            <w:tcW w:w="0" w:type="auto"/>
          </w:tcPr>
          <w:p w14:paraId="1EAF6773"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lastRenderedPageBreak/>
              <w:t>003</w:t>
            </w:r>
          </w:p>
        </w:tc>
        <w:tc>
          <w:tcPr>
            <w:tcW w:w="0" w:type="auto"/>
          </w:tcPr>
          <w:p w14:paraId="4A205D1A" w14:textId="0732D5D6" w:rsidR="005F55AD" w:rsidRDefault="005F55AD" w:rsidP="00E526B2">
            <w:pPr>
              <w:rPr>
                <w:rFonts w:ascii="Times New Roman" w:hAnsi="Times New Roman" w:cs="Times New Roman"/>
                <w:sz w:val="24"/>
                <w:szCs w:val="24"/>
              </w:rPr>
            </w:pPr>
            <w:r w:rsidRPr="003D2160">
              <w:rPr>
                <w:rFonts w:ascii="Times New Roman" w:hAnsi="Times New Roman" w:cs="Times New Roman"/>
                <w:sz w:val="24"/>
                <w:szCs w:val="24"/>
              </w:rPr>
              <w:t xml:space="preserve">City resident </w:t>
            </w:r>
            <w:del w:id="167" w:author="Assadullah, Mir M." w:date="2020-03-21T12:19:00Z">
              <w:r w:rsidRPr="003D2160" w:rsidDel="005E2E42">
                <w:rPr>
                  <w:rFonts w:ascii="Times New Roman" w:hAnsi="Times New Roman" w:cs="Times New Roman"/>
                  <w:sz w:val="24"/>
                  <w:szCs w:val="24"/>
                </w:rPr>
                <w:delText>user</w:delText>
              </w:r>
            </w:del>
          </w:p>
        </w:tc>
        <w:tc>
          <w:tcPr>
            <w:tcW w:w="0" w:type="auto"/>
          </w:tcPr>
          <w:p w14:paraId="56A07C5F"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see applications for only the land use cases that pertain to my zone/property</w:t>
            </w:r>
          </w:p>
        </w:tc>
        <w:tc>
          <w:tcPr>
            <w:tcW w:w="0" w:type="auto"/>
          </w:tcPr>
          <w:p w14:paraId="65D01EC1"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I can quickly find the applications I need, without crawling through an entire municipal code.</w:t>
            </w:r>
          </w:p>
        </w:tc>
        <w:tc>
          <w:tcPr>
            <w:tcW w:w="1029" w:type="dxa"/>
          </w:tcPr>
          <w:p w14:paraId="7C38AE92"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High</w:t>
            </w:r>
          </w:p>
        </w:tc>
        <w:tc>
          <w:tcPr>
            <w:tcW w:w="4136" w:type="dxa"/>
          </w:tcPr>
          <w:p w14:paraId="258E1CCA"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When a city resident user clicks on a zone in the map interface, a modal displays the links to all the application(s) that apply to the selected zone.</w:t>
            </w:r>
          </w:p>
        </w:tc>
        <w:tc>
          <w:tcPr>
            <w:tcW w:w="1435" w:type="dxa"/>
          </w:tcPr>
          <w:p w14:paraId="57F32DB3" w14:textId="77777777" w:rsidR="005F55AD" w:rsidRDefault="005F55AD" w:rsidP="00E526B2">
            <w:pPr>
              <w:jc w:val="center"/>
              <w:rPr>
                <w:rFonts w:ascii="Times New Roman" w:hAnsi="Times New Roman" w:cs="Times New Roman"/>
                <w:sz w:val="24"/>
                <w:szCs w:val="24"/>
              </w:rPr>
            </w:pPr>
            <w:r>
              <w:rPr>
                <w:rFonts w:ascii="Times New Roman" w:hAnsi="Times New Roman" w:cs="Times New Roman"/>
                <w:sz w:val="24"/>
                <w:szCs w:val="24"/>
              </w:rPr>
              <w:t>Sections:</w:t>
            </w:r>
          </w:p>
          <w:p w14:paraId="0036D9EE" w14:textId="77777777" w:rsidR="0094505D" w:rsidRDefault="00740875" w:rsidP="0094505D">
            <w:pPr>
              <w:jc w:val="center"/>
              <w:rPr>
                <w:rFonts w:ascii="Times New Roman" w:hAnsi="Times New Roman" w:cs="Times New Roman"/>
                <w:sz w:val="24"/>
                <w:szCs w:val="24"/>
              </w:rPr>
            </w:pPr>
            <w:hyperlink w:anchor="_3.2.1__" w:history="1">
              <w:r w:rsidR="0094505D" w:rsidRPr="0094505D">
                <w:rPr>
                  <w:rStyle w:val="Hyperlink"/>
                  <w:rFonts w:ascii="Times New Roman" w:hAnsi="Times New Roman" w:cs="Times New Roman"/>
                  <w:sz w:val="24"/>
                  <w:szCs w:val="24"/>
                </w:rPr>
                <w:t>3.2.1</w:t>
              </w:r>
            </w:hyperlink>
          </w:p>
          <w:p w14:paraId="53532646" w14:textId="77777777" w:rsidR="0094505D" w:rsidRDefault="00740875" w:rsidP="0094505D">
            <w:pPr>
              <w:jc w:val="center"/>
              <w:rPr>
                <w:rFonts w:ascii="Times New Roman" w:hAnsi="Times New Roman" w:cs="Times New Roman"/>
                <w:sz w:val="24"/>
                <w:szCs w:val="24"/>
              </w:rPr>
            </w:pPr>
            <w:hyperlink w:anchor="_3.2.2__" w:history="1">
              <w:r w:rsidR="0094505D" w:rsidRPr="006C482E">
                <w:rPr>
                  <w:rStyle w:val="Hyperlink"/>
                  <w:rFonts w:ascii="Times New Roman" w:hAnsi="Times New Roman" w:cs="Times New Roman"/>
                  <w:sz w:val="24"/>
                  <w:szCs w:val="24"/>
                </w:rPr>
                <w:t>3.2.2</w:t>
              </w:r>
            </w:hyperlink>
          </w:p>
          <w:p w14:paraId="37F028B8" w14:textId="77777777" w:rsidR="0094505D" w:rsidRDefault="00740875" w:rsidP="0094505D">
            <w:pPr>
              <w:jc w:val="center"/>
              <w:rPr>
                <w:rFonts w:ascii="Times New Roman" w:hAnsi="Times New Roman" w:cs="Times New Roman"/>
                <w:sz w:val="24"/>
                <w:szCs w:val="24"/>
              </w:rPr>
            </w:pPr>
            <w:hyperlink w:anchor="_3.2.3__" w:history="1">
              <w:r w:rsidR="0094505D" w:rsidRPr="0094505D">
                <w:rPr>
                  <w:rStyle w:val="Hyperlink"/>
                  <w:rFonts w:ascii="Times New Roman" w:hAnsi="Times New Roman" w:cs="Times New Roman"/>
                  <w:sz w:val="24"/>
                  <w:szCs w:val="24"/>
                </w:rPr>
                <w:t>3.2.3</w:t>
              </w:r>
            </w:hyperlink>
          </w:p>
          <w:p w14:paraId="1356E22E" w14:textId="77777777" w:rsidR="0094505D" w:rsidRDefault="00740875" w:rsidP="0094505D">
            <w:pPr>
              <w:jc w:val="center"/>
              <w:rPr>
                <w:rFonts w:ascii="Times New Roman" w:hAnsi="Times New Roman" w:cs="Times New Roman"/>
                <w:sz w:val="24"/>
                <w:szCs w:val="24"/>
              </w:rPr>
            </w:pPr>
            <w:hyperlink w:anchor="_3.2.4__" w:history="1">
              <w:r w:rsidR="0094505D" w:rsidRPr="0094505D">
                <w:rPr>
                  <w:rStyle w:val="Hyperlink"/>
                  <w:rFonts w:ascii="Times New Roman" w:hAnsi="Times New Roman" w:cs="Times New Roman"/>
                  <w:sz w:val="24"/>
                  <w:szCs w:val="24"/>
                </w:rPr>
                <w:t>3.2.4</w:t>
              </w:r>
            </w:hyperlink>
          </w:p>
          <w:p w14:paraId="072FAF31" w14:textId="77777777" w:rsidR="0094505D" w:rsidRDefault="00740875" w:rsidP="0094505D">
            <w:pPr>
              <w:jc w:val="center"/>
              <w:rPr>
                <w:rFonts w:ascii="Times New Roman" w:hAnsi="Times New Roman" w:cs="Times New Roman"/>
                <w:sz w:val="24"/>
                <w:szCs w:val="24"/>
              </w:rPr>
            </w:pPr>
            <w:hyperlink w:anchor="_3.2.5__" w:history="1">
              <w:r w:rsidR="0094505D" w:rsidRPr="0094505D">
                <w:rPr>
                  <w:rStyle w:val="Hyperlink"/>
                  <w:rFonts w:ascii="Times New Roman" w:hAnsi="Times New Roman" w:cs="Times New Roman"/>
                  <w:sz w:val="24"/>
                  <w:szCs w:val="24"/>
                </w:rPr>
                <w:t>3.2.5</w:t>
              </w:r>
            </w:hyperlink>
          </w:p>
          <w:p w14:paraId="4B60B248" w14:textId="77777777" w:rsidR="0094505D" w:rsidRDefault="00740875" w:rsidP="0094505D">
            <w:pPr>
              <w:jc w:val="center"/>
              <w:rPr>
                <w:rFonts w:ascii="Times New Roman" w:hAnsi="Times New Roman" w:cs="Times New Roman"/>
                <w:sz w:val="24"/>
                <w:szCs w:val="24"/>
              </w:rPr>
            </w:pPr>
            <w:hyperlink w:anchor="_3.2.6__" w:history="1">
              <w:r w:rsidR="0094505D" w:rsidRPr="0094505D">
                <w:rPr>
                  <w:rStyle w:val="Hyperlink"/>
                  <w:rFonts w:ascii="Times New Roman" w:hAnsi="Times New Roman" w:cs="Times New Roman"/>
                  <w:sz w:val="24"/>
                  <w:szCs w:val="24"/>
                </w:rPr>
                <w:t>3.2.6</w:t>
              </w:r>
            </w:hyperlink>
          </w:p>
          <w:p w14:paraId="57A458EF" w14:textId="77777777" w:rsidR="0094505D" w:rsidRDefault="00740875" w:rsidP="0094505D">
            <w:pPr>
              <w:jc w:val="center"/>
              <w:rPr>
                <w:rFonts w:ascii="Times New Roman" w:hAnsi="Times New Roman" w:cs="Times New Roman"/>
                <w:sz w:val="24"/>
                <w:szCs w:val="24"/>
              </w:rPr>
            </w:pPr>
            <w:hyperlink w:anchor="_3.2.7__" w:history="1">
              <w:r w:rsidR="0094505D" w:rsidRPr="0094505D">
                <w:rPr>
                  <w:rStyle w:val="Hyperlink"/>
                  <w:rFonts w:ascii="Times New Roman" w:hAnsi="Times New Roman" w:cs="Times New Roman"/>
                  <w:sz w:val="24"/>
                  <w:szCs w:val="24"/>
                </w:rPr>
                <w:t>3.2.7</w:t>
              </w:r>
            </w:hyperlink>
          </w:p>
          <w:p w14:paraId="56F4AE6D" w14:textId="77777777" w:rsidR="0094505D" w:rsidRDefault="00740875" w:rsidP="0094505D">
            <w:pPr>
              <w:jc w:val="center"/>
              <w:rPr>
                <w:rFonts w:ascii="Times New Roman" w:hAnsi="Times New Roman" w:cs="Times New Roman"/>
                <w:sz w:val="24"/>
                <w:szCs w:val="24"/>
              </w:rPr>
            </w:pPr>
            <w:hyperlink w:anchor="_Exterior_Modifications_in" w:history="1">
              <w:r w:rsidR="0094505D" w:rsidRPr="0094505D">
                <w:rPr>
                  <w:rStyle w:val="Hyperlink"/>
                  <w:rFonts w:ascii="Times New Roman" w:hAnsi="Times New Roman" w:cs="Times New Roman"/>
                  <w:sz w:val="24"/>
                  <w:szCs w:val="24"/>
                </w:rPr>
                <w:t>3.2.8</w:t>
              </w:r>
            </w:hyperlink>
          </w:p>
          <w:p w14:paraId="03D47121" w14:textId="77777777" w:rsidR="0094505D" w:rsidRDefault="00740875" w:rsidP="0094505D">
            <w:pPr>
              <w:jc w:val="center"/>
              <w:rPr>
                <w:rFonts w:ascii="Times New Roman" w:hAnsi="Times New Roman" w:cs="Times New Roman"/>
                <w:sz w:val="24"/>
                <w:szCs w:val="24"/>
              </w:rPr>
            </w:pPr>
            <w:hyperlink w:anchor="_3.2.9__" w:history="1">
              <w:r w:rsidR="0094505D" w:rsidRPr="0094505D">
                <w:rPr>
                  <w:rStyle w:val="Hyperlink"/>
                  <w:rFonts w:ascii="Times New Roman" w:hAnsi="Times New Roman" w:cs="Times New Roman"/>
                  <w:sz w:val="24"/>
                  <w:szCs w:val="24"/>
                </w:rPr>
                <w:t>3.2.9</w:t>
              </w:r>
            </w:hyperlink>
          </w:p>
          <w:p w14:paraId="0804B730" w14:textId="77777777" w:rsidR="0094505D" w:rsidRDefault="00740875" w:rsidP="0094505D">
            <w:pPr>
              <w:jc w:val="center"/>
              <w:rPr>
                <w:rFonts w:ascii="Times New Roman" w:hAnsi="Times New Roman" w:cs="Times New Roman"/>
                <w:sz w:val="24"/>
                <w:szCs w:val="24"/>
              </w:rPr>
            </w:pPr>
            <w:hyperlink w:anchor="_3.2.10__" w:history="1">
              <w:r w:rsidR="0094505D" w:rsidRPr="0094505D">
                <w:rPr>
                  <w:rStyle w:val="Hyperlink"/>
                  <w:rFonts w:ascii="Times New Roman" w:hAnsi="Times New Roman" w:cs="Times New Roman"/>
                  <w:sz w:val="24"/>
                  <w:szCs w:val="24"/>
                </w:rPr>
                <w:t>3.2.10</w:t>
              </w:r>
            </w:hyperlink>
          </w:p>
          <w:p w14:paraId="37F468C1" w14:textId="77777777" w:rsidR="0094505D" w:rsidRDefault="00740875" w:rsidP="0094505D">
            <w:pPr>
              <w:jc w:val="center"/>
              <w:rPr>
                <w:rFonts w:ascii="Times New Roman" w:hAnsi="Times New Roman" w:cs="Times New Roman"/>
                <w:sz w:val="24"/>
                <w:szCs w:val="24"/>
              </w:rPr>
            </w:pPr>
            <w:hyperlink w:anchor="_3.2.11__" w:history="1">
              <w:r w:rsidR="0094505D" w:rsidRPr="0094505D">
                <w:rPr>
                  <w:rStyle w:val="Hyperlink"/>
                  <w:rFonts w:ascii="Times New Roman" w:hAnsi="Times New Roman" w:cs="Times New Roman"/>
                  <w:sz w:val="24"/>
                  <w:szCs w:val="24"/>
                </w:rPr>
                <w:t>3.2.11</w:t>
              </w:r>
            </w:hyperlink>
          </w:p>
          <w:p w14:paraId="7717BC17" w14:textId="3663966C" w:rsidR="005F55AD" w:rsidRDefault="00740875" w:rsidP="0094505D">
            <w:pPr>
              <w:jc w:val="center"/>
              <w:rPr>
                <w:rFonts w:ascii="Times New Roman" w:hAnsi="Times New Roman" w:cs="Times New Roman"/>
                <w:sz w:val="24"/>
                <w:szCs w:val="24"/>
              </w:rPr>
            </w:pPr>
            <w:hyperlink w:anchor="_3.2.12__" w:history="1">
              <w:r w:rsidR="0094505D" w:rsidRPr="0094505D">
                <w:rPr>
                  <w:rStyle w:val="Hyperlink"/>
                  <w:rFonts w:ascii="Times New Roman" w:hAnsi="Times New Roman" w:cs="Times New Roman"/>
                  <w:sz w:val="24"/>
                  <w:szCs w:val="24"/>
                </w:rPr>
                <w:t>3.2.12</w:t>
              </w:r>
            </w:hyperlink>
          </w:p>
        </w:tc>
      </w:tr>
      <w:tr w:rsidR="005F55AD" w14:paraId="74C78BC8" w14:textId="77777777" w:rsidTr="00E526B2">
        <w:trPr>
          <w:cantSplit/>
        </w:trPr>
        <w:tc>
          <w:tcPr>
            <w:tcW w:w="0" w:type="auto"/>
          </w:tcPr>
          <w:p w14:paraId="2ABB999D"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004</w:t>
            </w:r>
          </w:p>
        </w:tc>
        <w:tc>
          <w:tcPr>
            <w:tcW w:w="0" w:type="auto"/>
          </w:tcPr>
          <w:p w14:paraId="7A00EADB" w14:textId="6D6DED7C" w:rsidR="005F55AD" w:rsidRPr="003D2160" w:rsidRDefault="005F55AD" w:rsidP="00E526B2">
            <w:pPr>
              <w:rPr>
                <w:rFonts w:ascii="Times New Roman" w:hAnsi="Times New Roman" w:cs="Times New Roman"/>
                <w:sz w:val="24"/>
                <w:szCs w:val="24"/>
              </w:rPr>
            </w:pPr>
            <w:r>
              <w:rPr>
                <w:rFonts w:ascii="Times New Roman" w:hAnsi="Times New Roman" w:cs="Times New Roman"/>
                <w:sz w:val="24"/>
                <w:szCs w:val="24"/>
              </w:rPr>
              <w:t>City manage</w:t>
            </w:r>
            <w:bookmarkStart w:id="168" w:name="_GoBack"/>
            <w:bookmarkEnd w:id="168"/>
            <w:r>
              <w:rPr>
                <w:rFonts w:ascii="Times New Roman" w:hAnsi="Times New Roman" w:cs="Times New Roman"/>
                <w:sz w:val="24"/>
                <w:szCs w:val="24"/>
              </w:rPr>
              <w:t xml:space="preserve">ment </w:t>
            </w:r>
            <w:del w:id="169" w:author="Assadullah, Mir M." w:date="2020-03-21T12:19:00Z">
              <w:r w:rsidDel="005E2E42">
                <w:rPr>
                  <w:rFonts w:ascii="Times New Roman" w:hAnsi="Times New Roman" w:cs="Times New Roman"/>
                  <w:sz w:val="24"/>
                  <w:szCs w:val="24"/>
                </w:rPr>
                <w:delText>user</w:delText>
              </w:r>
            </w:del>
          </w:p>
        </w:tc>
        <w:tc>
          <w:tcPr>
            <w:tcW w:w="0" w:type="auto"/>
          </w:tcPr>
          <w:p w14:paraId="103ED710"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present a quick reference page</w:t>
            </w:r>
          </w:p>
        </w:tc>
        <w:tc>
          <w:tcPr>
            <w:tcW w:w="0" w:type="auto"/>
          </w:tcPr>
          <w:p w14:paraId="55CD2BE5"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our city residents can quickly find information on popular zoning topics.</w:t>
            </w:r>
          </w:p>
        </w:tc>
        <w:tc>
          <w:tcPr>
            <w:tcW w:w="1029" w:type="dxa"/>
          </w:tcPr>
          <w:p w14:paraId="3B19DB0A"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High</w:t>
            </w:r>
          </w:p>
        </w:tc>
        <w:tc>
          <w:tcPr>
            <w:tcW w:w="4136" w:type="dxa"/>
          </w:tcPr>
          <w:p w14:paraId="69F4E938"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 xml:space="preserve">When a city management user selects to create the quick reference page, the application creates a customized HTML page that includes all use cases saved in the city’s database </w:t>
            </w:r>
          </w:p>
        </w:tc>
        <w:tc>
          <w:tcPr>
            <w:tcW w:w="1435" w:type="dxa"/>
          </w:tcPr>
          <w:p w14:paraId="73A3FA55" w14:textId="7DFBCBBF" w:rsidR="005F55AD" w:rsidRDefault="005F55AD" w:rsidP="0094505D">
            <w:pPr>
              <w:jc w:val="center"/>
              <w:rPr>
                <w:rFonts w:ascii="Times New Roman" w:hAnsi="Times New Roman" w:cs="Times New Roman"/>
                <w:sz w:val="24"/>
                <w:szCs w:val="24"/>
              </w:rPr>
            </w:pPr>
            <w:r>
              <w:rPr>
                <w:rFonts w:ascii="Times New Roman" w:hAnsi="Times New Roman" w:cs="Times New Roman"/>
                <w:sz w:val="24"/>
                <w:szCs w:val="24"/>
              </w:rPr>
              <w:t xml:space="preserve">Section </w:t>
            </w:r>
            <w:hyperlink w:anchor="_3.2.3__" w:history="1">
              <w:r w:rsidR="0094505D" w:rsidRPr="0094505D">
                <w:rPr>
                  <w:rStyle w:val="Hyperlink"/>
                  <w:rFonts w:ascii="Times New Roman" w:hAnsi="Times New Roman" w:cs="Times New Roman"/>
                  <w:sz w:val="24"/>
                  <w:szCs w:val="24"/>
                </w:rPr>
                <w:t>3.2.3</w:t>
              </w:r>
            </w:hyperlink>
          </w:p>
        </w:tc>
      </w:tr>
      <w:tr w:rsidR="005F55AD" w14:paraId="1FBF66C2" w14:textId="77777777" w:rsidTr="00E526B2">
        <w:trPr>
          <w:cantSplit/>
        </w:trPr>
        <w:tc>
          <w:tcPr>
            <w:tcW w:w="0" w:type="auto"/>
          </w:tcPr>
          <w:p w14:paraId="264A7011"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005</w:t>
            </w:r>
          </w:p>
        </w:tc>
        <w:tc>
          <w:tcPr>
            <w:tcW w:w="0" w:type="auto"/>
          </w:tcPr>
          <w:p w14:paraId="10BA121F" w14:textId="2D3C8E7B" w:rsidR="005F55AD" w:rsidRPr="003D2160" w:rsidRDefault="005F55AD" w:rsidP="00E526B2">
            <w:pPr>
              <w:rPr>
                <w:rFonts w:ascii="Times New Roman" w:hAnsi="Times New Roman" w:cs="Times New Roman"/>
                <w:sz w:val="24"/>
                <w:szCs w:val="24"/>
              </w:rPr>
            </w:pPr>
            <w:r>
              <w:rPr>
                <w:rFonts w:ascii="Times New Roman" w:hAnsi="Times New Roman" w:cs="Times New Roman"/>
                <w:sz w:val="24"/>
                <w:szCs w:val="24"/>
              </w:rPr>
              <w:t xml:space="preserve">City management </w:t>
            </w:r>
            <w:del w:id="170" w:author="Assadullah, Mir M." w:date="2020-03-21T12:19:00Z">
              <w:r w:rsidDel="005E2E42">
                <w:rPr>
                  <w:rFonts w:ascii="Times New Roman" w:hAnsi="Times New Roman" w:cs="Times New Roman"/>
                  <w:sz w:val="24"/>
                  <w:szCs w:val="24"/>
                </w:rPr>
                <w:delText>user</w:delText>
              </w:r>
            </w:del>
          </w:p>
        </w:tc>
        <w:tc>
          <w:tcPr>
            <w:tcW w:w="0" w:type="auto"/>
          </w:tcPr>
          <w:p w14:paraId="4D55EFD9"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create a user-friendly map interface</w:t>
            </w:r>
          </w:p>
        </w:tc>
        <w:tc>
          <w:tcPr>
            <w:tcW w:w="0" w:type="auto"/>
          </w:tcPr>
          <w:p w14:paraId="74DF47B2"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our city residents can quickly find accurate information regarding the zone(s) they live in.</w:t>
            </w:r>
          </w:p>
        </w:tc>
        <w:tc>
          <w:tcPr>
            <w:tcW w:w="1029" w:type="dxa"/>
          </w:tcPr>
          <w:p w14:paraId="34CE7F23"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High</w:t>
            </w:r>
          </w:p>
        </w:tc>
        <w:tc>
          <w:tcPr>
            <w:tcW w:w="4136" w:type="dxa"/>
          </w:tcPr>
          <w:p w14:paraId="70F024C6"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[Only applies to the pilot client, “The City of Pasadena”] . A map will be displayed on the welcome page to the UMGC City Application.  When a city resident user clicks on a zone in the map interface, a modal displays the zone name(s), and links to regulation(s) and application(s) that apply to the selected zone.</w:t>
            </w:r>
          </w:p>
        </w:tc>
        <w:tc>
          <w:tcPr>
            <w:tcW w:w="1435" w:type="dxa"/>
          </w:tcPr>
          <w:p w14:paraId="47BFAF93" w14:textId="1E54F6A4" w:rsidR="005F55AD" w:rsidRDefault="005F55AD" w:rsidP="006C482E">
            <w:pPr>
              <w:jc w:val="center"/>
              <w:rPr>
                <w:rFonts w:ascii="Times New Roman" w:hAnsi="Times New Roman" w:cs="Times New Roman"/>
                <w:sz w:val="24"/>
                <w:szCs w:val="24"/>
              </w:rPr>
            </w:pPr>
            <w:r>
              <w:rPr>
                <w:rFonts w:ascii="Times New Roman" w:hAnsi="Times New Roman" w:cs="Times New Roman"/>
                <w:sz w:val="24"/>
                <w:szCs w:val="24"/>
              </w:rPr>
              <w:t xml:space="preserve">Section </w:t>
            </w:r>
            <w:hyperlink w:anchor="_3.2.2__" w:history="1">
              <w:r w:rsidR="006C482E" w:rsidRPr="006C482E">
                <w:rPr>
                  <w:rStyle w:val="Hyperlink"/>
                  <w:rFonts w:ascii="Times New Roman" w:hAnsi="Times New Roman" w:cs="Times New Roman"/>
                  <w:sz w:val="24"/>
                  <w:szCs w:val="24"/>
                </w:rPr>
                <w:t>3.2.2</w:t>
              </w:r>
            </w:hyperlink>
          </w:p>
        </w:tc>
      </w:tr>
      <w:tr w:rsidR="005F55AD" w14:paraId="2E47CA0F" w14:textId="77777777" w:rsidTr="00E526B2">
        <w:trPr>
          <w:cantSplit/>
        </w:trPr>
        <w:tc>
          <w:tcPr>
            <w:tcW w:w="0" w:type="auto"/>
          </w:tcPr>
          <w:p w14:paraId="0CD5D77A"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lastRenderedPageBreak/>
              <w:t>006</w:t>
            </w:r>
          </w:p>
        </w:tc>
        <w:tc>
          <w:tcPr>
            <w:tcW w:w="0" w:type="auto"/>
          </w:tcPr>
          <w:p w14:paraId="02B8233D" w14:textId="77777777" w:rsidR="005F55AD" w:rsidRPr="003D2160" w:rsidRDefault="005F55AD" w:rsidP="00E526B2">
            <w:pPr>
              <w:rPr>
                <w:rFonts w:ascii="Times New Roman" w:hAnsi="Times New Roman" w:cs="Times New Roman"/>
                <w:sz w:val="24"/>
                <w:szCs w:val="24"/>
              </w:rPr>
            </w:pPr>
            <w:r>
              <w:rPr>
                <w:rFonts w:ascii="Times New Roman" w:hAnsi="Times New Roman" w:cs="Times New Roman"/>
                <w:sz w:val="24"/>
                <w:szCs w:val="24"/>
              </w:rPr>
              <w:t>City management user</w:t>
            </w:r>
          </w:p>
        </w:tc>
        <w:tc>
          <w:tcPr>
            <w:tcW w:w="0" w:type="auto"/>
          </w:tcPr>
          <w:p w14:paraId="6D2C8C50"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create a customized database for the city zoning laws that are most frequently searched</w:t>
            </w:r>
          </w:p>
        </w:tc>
        <w:tc>
          <w:tcPr>
            <w:tcW w:w="0" w:type="auto"/>
          </w:tcPr>
          <w:p w14:paraId="610FB8E5"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our city residents can rely on our website services and our in-office staff can attend to licensing matters in a quicker fashion.</w:t>
            </w:r>
          </w:p>
        </w:tc>
        <w:tc>
          <w:tcPr>
            <w:tcW w:w="1029" w:type="dxa"/>
          </w:tcPr>
          <w:p w14:paraId="3335263F"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High</w:t>
            </w:r>
          </w:p>
        </w:tc>
        <w:tc>
          <w:tcPr>
            <w:tcW w:w="4136" w:type="dxa"/>
          </w:tcPr>
          <w:p w14:paraId="19091ECC"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The UMGC City Application presents an interface for the City Management User to add information to the database.  The user should be able to confirm that Add/Delete/Update statements have been applied.  The output Quick Reference HTML page should contain all the information added to the database by the client.</w:t>
            </w:r>
          </w:p>
        </w:tc>
        <w:tc>
          <w:tcPr>
            <w:tcW w:w="1435" w:type="dxa"/>
          </w:tcPr>
          <w:p w14:paraId="0DEF3EC5" w14:textId="2917A2D4" w:rsidR="005F55AD" w:rsidRDefault="005F55AD" w:rsidP="0094505D">
            <w:pPr>
              <w:jc w:val="center"/>
              <w:rPr>
                <w:rFonts w:ascii="Times New Roman" w:hAnsi="Times New Roman" w:cs="Times New Roman"/>
                <w:sz w:val="24"/>
                <w:szCs w:val="24"/>
              </w:rPr>
            </w:pPr>
            <w:r>
              <w:rPr>
                <w:rFonts w:ascii="Times New Roman" w:hAnsi="Times New Roman" w:cs="Times New Roman"/>
                <w:sz w:val="24"/>
                <w:szCs w:val="24"/>
              </w:rPr>
              <w:t xml:space="preserve">Section </w:t>
            </w:r>
            <w:hyperlink w:anchor="_3.2.1__" w:history="1">
              <w:r w:rsidR="0094505D" w:rsidRPr="0094505D">
                <w:rPr>
                  <w:rStyle w:val="Hyperlink"/>
                  <w:rFonts w:ascii="Times New Roman" w:hAnsi="Times New Roman" w:cs="Times New Roman"/>
                  <w:sz w:val="24"/>
                  <w:szCs w:val="24"/>
                </w:rPr>
                <w:t>3.2.1</w:t>
              </w:r>
            </w:hyperlink>
          </w:p>
        </w:tc>
      </w:tr>
    </w:tbl>
    <w:p w14:paraId="62BF3736" w14:textId="77777777" w:rsidR="005F55AD" w:rsidRPr="005F55AD" w:rsidRDefault="005F55AD" w:rsidP="005F55AD"/>
    <w:sectPr w:rsidR="005F55AD" w:rsidRPr="005F55AD" w:rsidSect="005A19E0">
      <w:pgSz w:w="15840" w:h="12240" w:orient="landscape"/>
      <w:pgMar w:top="1440" w:right="1440" w:bottom="1440" w:left="1440" w:header="720" w:footer="720"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 w:author="Assadullah, Mir M." w:date="2020-03-21T11:31:00Z" w:initials="AMM">
    <w:p w14:paraId="14BCCE63" w14:textId="0657D6E9" w:rsidR="00740875" w:rsidRDefault="00740875">
      <w:pPr>
        <w:pStyle w:val="CommentText"/>
      </w:pPr>
      <w:r>
        <w:rPr>
          <w:rStyle w:val="CommentReference"/>
        </w:rPr>
        <w:annotationRef/>
      </w:r>
      <w:r>
        <w:t>How about also using it for testing? Testers will need to know what to test for.</w:t>
      </w:r>
    </w:p>
  </w:comment>
  <w:comment w:id="47" w:author="Assadullah, Mir M." w:date="2020-03-21T11:34:00Z" w:initials="AMM">
    <w:p w14:paraId="72DC55C0" w14:textId="4205FD6C" w:rsidR="00740875" w:rsidRDefault="00740875">
      <w:pPr>
        <w:pStyle w:val="CommentText"/>
      </w:pPr>
      <w:r>
        <w:rPr>
          <w:rStyle w:val="CommentReference"/>
        </w:rPr>
        <w:annotationRef/>
      </w:r>
      <w:r>
        <w:t>You may want to list one principle, explain it, then list the next principle, explain that, etc.</w:t>
      </w:r>
    </w:p>
  </w:comment>
  <w:comment w:id="56" w:author="Assadullah, Mir M." w:date="2020-03-21T11:36:00Z" w:initials="AMM">
    <w:p w14:paraId="4D333680" w14:textId="77777777" w:rsidR="00740875" w:rsidRDefault="00740875">
      <w:pPr>
        <w:pStyle w:val="CommentText"/>
      </w:pPr>
      <w:r>
        <w:rPr>
          <w:rStyle w:val="CommentReference"/>
        </w:rPr>
        <w:annotationRef/>
      </w:r>
      <w:r>
        <w:t>I know that it is very difficult to keep focus in large documents like this and easy to write convoluted sentences.</w:t>
      </w:r>
    </w:p>
    <w:p w14:paraId="6FFCC6E0" w14:textId="77777777" w:rsidR="00740875" w:rsidRDefault="00740875">
      <w:pPr>
        <w:pStyle w:val="CommentText"/>
      </w:pPr>
    </w:p>
    <w:p w14:paraId="07BC3570" w14:textId="0F03389E" w:rsidR="00740875" w:rsidRDefault="00740875">
      <w:pPr>
        <w:pStyle w:val="CommentText"/>
      </w:pPr>
      <w:r>
        <w:t>Someone from the team who did not write the text, should critically read other team members’ works. Don’t be afraid to make suggestions. Software Engineering is a team sport.</w:t>
      </w:r>
    </w:p>
  </w:comment>
  <w:comment w:id="60" w:author="Jack Amnu" w:date="2020-02-28T13:53:00Z" w:initials="">
    <w:p w14:paraId="7A1587A2" w14:textId="77777777" w:rsidR="00740875" w:rsidRDefault="0074087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Use 'Use Cases' instead of 'Services' is better to be consistent and avoid confusion.</w:t>
      </w:r>
    </w:p>
  </w:comment>
  <w:comment w:id="62" w:author="Assadullah, Mir M." w:date="2020-03-21T11:40:00Z" w:initials="AMM">
    <w:p w14:paraId="099FC697" w14:textId="4B9EFF3C" w:rsidR="00740875" w:rsidRDefault="00740875">
      <w:pPr>
        <w:pStyle w:val="CommentText"/>
      </w:pPr>
      <w:r>
        <w:rPr>
          <w:rStyle w:val="CommentReference"/>
        </w:rPr>
        <w:annotationRef/>
      </w:r>
      <w:r>
        <w:t xml:space="preserve">So, instead of calling it User-1 and User-2, how about calling them City Resident and City Official? It’s </w:t>
      </w:r>
      <w:r w:rsidR="003B6772">
        <w:t>more obvious.</w:t>
      </w:r>
    </w:p>
  </w:comment>
  <w:comment w:id="92" w:author="Assadullah, Mir M." w:date="2020-03-21T11:43:00Z" w:initials="AMM">
    <w:p w14:paraId="408558A3" w14:textId="77777777" w:rsidR="003B6772" w:rsidRDefault="003B6772">
      <w:pPr>
        <w:pStyle w:val="CommentText"/>
      </w:pPr>
      <w:r>
        <w:rPr>
          <w:rStyle w:val="CommentReference"/>
        </w:rPr>
        <w:annotationRef/>
      </w:r>
      <w:r>
        <w:t>This is not what constitute a Software Interface. A software interface is when one software communicates data to another software. An example of this is when your favorite tax software submits your tax return to IRS, it interfaces with the IRS software. The data that your tax software sends is your tax return. In return IRS sends a communication saying if the tax return was accepted or not.</w:t>
      </w:r>
    </w:p>
    <w:p w14:paraId="43EA60F4" w14:textId="77777777" w:rsidR="003B6772" w:rsidRDefault="003B6772">
      <w:pPr>
        <w:pStyle w:val="CommentText"/>
      </w:pPr>
    </w:p>
    <w:p w14:paraId="2DB26FEC" w14:textId="1F75D444" w:rsidR="003B6772" w:rsidRDefault="003B6772">
      <w:pPr>
        <w:pStyle w:val="CommentText"/>
      </w:pPr>
      <w:r>
        <w:t xml:space="preserve">You are describing software that your software uses. Your software does not interface with </w:t>
      </w:r>
      <w:proofErr w:type="spellStart"/>
      <w:proofErr w:type="gramStart"/>
      <w:r>
        <w:t>he</w:t>
      </w:r>
      <w:proofErr w:type="spellEnd"/>
      <w:proofErr w:type="gramEnd"/>
      <w:r>
        <w:t xml:space="preserve"> software listed in Table 3.</w:t>
      </w:r>
    </w:p>
  </w:comment>
  <w:comment w:id="95" w:author="Assadullah, Mir M." w:date="2020-03-21T11:46:00Z" w:initials="AMM">
    <w:p w14:paraId="065CF9CA" w14:textId="3AFC9304" w:rsidR="003B6772" w:rsidRDefault="003B6772">
      <w:pPr>
        <w:pStyle w:val="CommentText"/>
      </w:pPr>
      <w:r>
        <w:rPr>
          <w:rStyle w:val="CommentReference"/>
        </w:rPr>
        <w:annotationRef/>
      </w:r>
      <w:proofErr w:type="gramStart"/>
      <w:r>
        <w:t>Yes</w:t>
      </w:r>
      <w:proofErr w:type="gramEnd"/>
      <w:r>
        <w:t xml:space="preserve"> it interacts, but not interfaces.</w:t>
      </w:r>
    </w:p>
  </w:comment>
  <w:comment w:id="99" w:author="Assadullah, Mir M." w:date="2020-03-21T12:01:00Z" w:initials="AMM">
    <w:p w14:paraId="41B60432" w14:textId="07C8CD13" w:rsidR="00B91076" w:rsidRDefault="00B91076">
      <w:pPr>
        <w:pStyle w:val="CommentText"/>
      </w:pPr>
      <w:r>
        <w:rPr>
          <w:rStyle w:val="CommentReference"/>
        </w:rPr>
        <w:annotationRef/>
      </w:r>
      <w:r>
        <w:t>Why does the city have to have a database to run this product</w:t>
      </w:r>
      <w:r w:rsidR="00A42570">
        <w:t xml:space="preserve"> on its website?</w:t>
      </w:r>
    </w:p>
  </w:comment>
  <w:comment w:id="100" w:author="Assadullah, Mir M." w:date="2020-03-21T12:03:00Z" w:initials="AMM">
    <w:p w14:paraId="1EE67B24" w14:textId="77777777" w:rsidR="00A42570" w:rsidRDefault="00A42570">
      <w:pPr>
        <w:pStyle w:val="CommentText"/>
      </w:pPr>
      <w:r>
        <w:rPr>
          <w:rStyle w:val="CommentReference"/>
        </w:rPr>
        <w:annotationRef/>
      </w:r>
      <w:r>
        <w:t>Awesome!</w:t>
      </w:r>
    </w:p>
    <w:p w14:paraId="53660919" w14:textId="77777777" w:rsidR="00A42570" w:rsidRDefault="00A42570">
      <w:pPr>
        <w:pStyle w:val="CommentText"/>
      </w:pPr>
    </w:p>
    <w:p w14:paraId="3D700557" w14:textId="72F8350B" w:rsidR="00A42570" w:rsidRDefault="00A42570">
      <w:pPr>
        <w:pStyle w:val="CommentText"/>
      </w:pPr>
      <w:r>
        <w:t xml:space="preserve">I also have </w:t>
      </w:r>
      <w:proofErr w:type="spellStart"/>
      <w:proofErr w:type="gramStart"/>
      <w:r>
        <w:t>umgc.city</w:t>
      </w:r>
      <w:proofErr w:type="spellEnd"/>
      <w:proofErr w:type="gramEnd"/>
      <w:r>
        <w:t xml:space="preserve"> domain name reserved for it.</w:t>
      </w:r>
    </w:p>
  </w:comment>
  <w:comment w:id="101" w:author="Assadullah, Mir M." w:date="2020-03-21T12:04:00Z" w:initials="AMM">
    <w:p w14:paraId="3717C901" w14:textId="0AF51FED" w:rsidR="00A42570" w:rsidRDefault="00A42570">
      <w:pPr>
        <w:pStyle w:val="CommentText"/>
      </w:pPr>
      <w:r>
        <w:rPr>
          <w:rStyle w:val="CommentReference"/>
        </w:rPr>
        <w:annotationRef/>
      </w:r>
      <w:r>
        <w:t>Why?</w:t>
      </w:r>
    </w:p>
  </w:comment>
  <w:comment w:id="156" w:author="Assadullah, Mir M." w:date="2020-03-21T12:10:00Z" w:initials="AMM">
    <w:p w14:paraId="78D68DFA" w14:textId="3AA254F1" w:rsidR="00A42570" w:rsidRDefault="00A42570">
      <w:pPr>
        <w:pStyle w:val="CommentText"/>
      </w:pPr>
      <w:r>
        <w:rPr>
          <w:rStyle w:val="CommentReference"/>
        </w:rPr>
        <w:annotationRef/>
      </w:r>
      <w:r>
        <w:t>Why not? That’s the fastest way to develop.</w:t>
      </w:r>
    </w:p>
  </w:comment>
  <w:comment w:id="162" w:author="Assadullah, Mir M." w:date="2020-03-21T12:16:00Z" w:initials="AMM">
    <w:p w14:paraId="67E3E631" w14:textId="4E1CEE10" w:rsidR="005E2E42" w:rsidRDefault="005E2E42">
      <w:pPr>
        <w:pStyle w:val="CommentText"/>
      </w:pPr>
      <w:r>
        <w:rPr>
          <w:rStyle w:val="CommentReference"/>
        </w:rPr>
        <w:annotationRef/>
      </w:r>
      <w:r>
        <w:t>Why is this important?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BCCE63" w15:done="0"/>
  <w15:commentEx w15:paraId="72DC55C0" w15:done="0"/>
  <w15:commentEx w15:paraId="07BC3570" w15:done="0"/>
  <w15:commentEx w15:paraId="7A1587A2" w15:done="1"/>
  <w15:commentEx w15:paraId="099FC697" w15:done="0"/>
  <w15:commentEx w15:paraId="2DB26FEC" w15:done="0"/>
  <w15:commentEx w15:paraId="065CF9CA" w15:done="0"/>
  <w15:commentEx w15:paraId="41B60432" w15:done="0"/>
  <w15:commentEx w15:paraId="3D700557" w15:done="0"/>
  <w15:commentEx w15:paraId="3717C901" w15:done="0"/>
  <w15:commentEx w15:paraId="78D68DFA" w15:done="0"/>
  <w15:commentEx w15:paraId="67E3E6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BCCE63" w16cid:durableId="222079AD"/>
  <w16cid:commentId w16cid:paraId="72DC55C0" w16cid:durableId="22207A34"/>
  <w16cid:commentId w16cid:paraId="07BC3570" w16cid:durableId="22207AC6"/>
  <w16cid:commentId w16cid:paraId="7A1587A2" w16cid:durableId="22164B63"/>
  <w16cid:commentId w16cid:paraId="099FC697" w16cid:durableId="22207B9F"/>
  <w16cid:commentId w16cid:paraId="2DB26FEC" w16cid:durableId="22207C70"/>
  <w16cid:commentId w16cid:paraId="065CF9CA" w16cid:durableId="22207D20"/>
  <w16cid:commentId w16cid:paraId="41B60432" w16cid:durableId="222080AC"/>
  <w16cid:commentId w16cid:paraId="3D700557" w16cid:durableId="2220810A"/>
  <w16cid:commentId w16cid:paraId="3717C901" w16cid:durableId="2220815F"/>
  <w16cid:commentId w16cid:paraId="78D68DFA" w16cid:durableId="222082CE"/>
  <w16cid:commentId w16cid:paraId="67E3E631" w16cid:durableId="222084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2746B" w14:textId="77777777" w:rsidR="009B52CD" w:rsidRDefault="009B52CD">
      <w:pPr>
        <w:spacing w:after="0" w:line="240" w:lineRule="auto"/>
      </w:pPr>
      <w:r>
        <w:separator/>
      </w:r>
    </w:p>
    <w:p w14:paraId="40F91492" w14:textId="77777777" w:rsidR="009B52CD" w:rsidRDefault="009B52CD"/>
  </w:endnote>
  <w:endnote w:type="continuationSeparator" w:id="0">
    <w:p w14:paraId="73FBB58B" w14:textId="77777777" w:rsidR="009B52CD" w:rsidRDefault="009B52CD">
      <w:pPr>
        <w:spacing w:after="0" w:line="240" w:lineRule="auto"/>
      </w:pPr>
      <w:r>
        <w:continuationSeparator/>
      </w:r>
    </w:p>
    <w:p w14:paraId="1A7082AB" w14:textId="77777777" w:rsidR="009B52CD" w:rsidRDefault="009B52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D6D51" w14:textId="77777777" w:rsidR="009B52CD" w:rsidRDefault="009B52CD">
      <w:pPr>
        <w:spacing w:after="0" w:line="240" w:lineRule="auto"/>
      </w:pPr>
      <w:r>
        <w:separator/>
      </w:r>
    </w:p>
    <w:p w14:paraId="6D47A626" w14:textId="77777777" w:rsidR="009B52CD" w:rsidRDefault="009B52CD"/>
  </w:footnote>
  <w:footnote w:type="continuationSeparator" w:id="0">
    <w:p w14:paraId="40056D3C" w14:textId="77777777" w:rsidR="009B52CD" w:rsidRDefault="009B52CD">
      <w:pPr>
        <w:spacing w:after="0" w:line="240" w:lineRule="auto"/>
      </w:pPr>
      <w:r>
        <w:continuationSeparator/>
      </w:r>
    </w:p>
    <w:p w14:paraId="2B3C75BC" w14:textId="77777777" w:rsidR="009B52CD" w:rsidRDefault="009B52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413A5" w14:textId="4B5973E8" w:rsidR="00740875" w:rsidRPr="00824318" w:rsidRDefault="00740875" w:rsidP="00824318">
    <w:pPr>
      <w:pStyle w:val="Header"/>
    </w:pPr>
    <w:r w:rsidRPr="00824318">
      <w:rPr>
        <w:rFonts w:ascii="Times New Roman" w:hAnsi="Times New Roman" w:cs="Times New Roman"/>
      </w:rPr>
      <w:t>Software Requirements Specification for UMGC City Application</w:t>
    </w:r>
    <w:r w:rsidRPr="00824318">
      <w:rPr>
        <w:rFonts w:ascii="Times New Roman" w:hAnsi="Times New Roman" w:cs="Times New Roman"/>
      </w:rPr>
      <w:ptab w:relativeTo="margin" w:alignment="right" w:leader="none"/>
    </w:r>
    <w:r>
      <w:fldChar w:fldCharType="begin"/>
    </w:r>
    <w:r>
      <w:instrText xml:space="preserve"> PAGE    \* MERGEFORMAT </w:instrText>
    </w:r>
    <w:r>
      <w:fldChar w:fldCharType="separate"/>
    </w:r>
    <w:r>
      <w:rPr>
        <w:noProof/>
      </w:rPr>
      <w:t>22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szCs w:val="24"/>
      </w:rPr>
      <w:id w:val="-1616978124"/>
      <w:docPartObj>
        <w:docPartGallery w:val="Page Numbers (Top of Page)"/>
        <w:docPartUnique/>
      </w:docPartObj>
    </w:sdtPr>
    <w:sdtEndPr>
      <w:rPr>
        <w:noProof/>
      </w:rPr>
    </w:sdtEndPr>
    <w:sdtContent>
      <w:p w14:paraId="1FCAE0E6" w14:textId="688B1ABF" w:rsidR="00740875" w:rsidRPr="005A19E0" w:rsidRDefault="00740875" w:rsidP="00F11AF1">
        <w:pPr>
          <w:pStyle w:val="Header"/>
          <w:tabs>
            <w:tab w:val="left" w:pos="7920"/>
          </w:tabs>
          <w:rPr>
            <w:rFonts w:ascii="Times New Roman" w:hAnsi="Times New Roman" w:cs="Times New Roman"/>
            <w:sz w:val="20"/>
            <w:szCs w:val="24"/>
          </w:rPr>
        </w:pPr>
        <w:r w:rsidRPr="005A19E0">
          <w:rPr>
            <w:rFonts w:ascii="Times New Roman" w:hAnsi="Times New Roman" w:cs="Times New Roman"/>
            <w:sz w:val="20"/>
            <w:szCs w:val="24"/>
          </w:rPr>
          <w:t>Software Requirements Specification for UMGC City Applicatio</w:t>
        </w:r>
        <w:r>
          <w:rPr>
            <w:rFonts w:ascii="Times New Roman" w:hAnsi="Times New Roman" w:cs="Times New Roman"/>
            <w:sz w:val="20"/>
            <w:szCs w:val="24"/>
          </w:rPr>
          <w:t xml:space="preserve">n                                                                              </w:t>
        </w:r>
        <w:r w:rsidRPr="005A19E0">
          <w:rPr>
            <w:rFonts w:ascii="Times New Roman" w:hAnsi="Times New Roman" w:cs="Times New Roman"/>
            <w:sz w:val="20"/>
            <w:szCs w:val="24"/>
          </w:rPr>
          <w:fldChar w:fldCharType="begin"/>
        </w:r>
        <w:r w:rsidRPr="005A19E0">
          <w:rPr>
            <w:rFonts w:ascii="Times New Roman" w:hAnsi="Times New Roman" w:cs="Times New Roman"/>
            <w:sz w:val="20"/>
            <w:szCs w:val="24"/>
          </w:rPr>
          <w:instrText xml:space="preserve"> PAGE   \* MERGEFORMAT </w:instrText>
        </w:r>
        <w:r w:rsidRPr="005A19E0">
          <w:rPr>
            <w:rFonts w:ascii="Times New Roman" w:hAnsi="Times New Roman" w:cs="Times New Roman"/>
            <w:sz w:val="20"/>
            <w:szCs w:val="24"/>
          </w:rPr>
          <w:fldChar w:fldCharType="separate"/>
        </w:r>
        <w:r>
          <w:rPr>
            <w:rFonts w:ascii="Times New Roman" w:hAnsi="Times New Roman" w:cs="Times New Roman"/>
            <w:noProof/>
            <w:sz w:val="20"/>
            <w:szCs w:val="24"/>
          </w:rPr>
          <w:t>1</w:t>
        </w:r>
        <w:r w:rsidRPr="005A19E0">
          <w:rPr>
            <w:rFonts w:ascii="Times New Roman" w:hAnsi="Times New Roman" w:cs="Times New Roman"/>
            <w:noProof/>
            <w:sz w:val="20"/>
            <w:szCs w:val="24"/>
          </w:rPr>
          <w:fldChar w:fldCharType="end"/>
        </w:r>
      </w:p>
    </w:sdtContent>
  </w:sdt>
  <w:p w14:paraId="22412743" w14:textId="77777777" w:rsidR="00740875" w:rsidRDefault="007408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31E3D"/>
    <w:multiLevelType w:val="multilevel"/>
    <w:tmpl w:val="5FC44516"/>
    <w:lvl w:ilvl="0">
      <w:start w:val="3"/>
      <w:numFmt w:val="decimal"/>
      <w:lvlText w:val="%1"/>
      <w:lvlJc w:val="left"/>
      <w:pPr>
        <w:ind w:left="810" w:hanging="810"/>
      </w:pPr>
      <w:rPr>
        <w:rFonts w:hint="default"/>
      </w:rPr>
    </w:lvl>
    <w:lvl w:ilvl="1">
      <w:start w:val="2"/>
      <w:numFmt w:val="decimal"/>
      <w:lvlText w:val="%1.%2"/>
      <w:lvlJc w:val="left"/>
      <w:pPr>
        <w:ind w:left="810" w:hanging="810"/>
      </w:pPr>
      <w:rPr>
        <w:rFonts w:hint="default"/>
      </w:rPr>
    </w:lvl>
    <w:lvl w:ilvl="2">
      <w:start w:val="1"/>
      <w:numFmt w:val="decimal"/>
      <w:lvlText w:val="%1.%2.%3"/>
      <w:lvlJc w:val="left"/>
      <w:pPr>
        <w:ind w:left="810" w:hanging="81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15F2C82"/>
    <w:multiLevelType w:val="multilevel"/>
    <w:tmpl w:val="800CDACC"/>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4663FDA"/>
    <w:multiLevelType w:val="multilevel"/>
    <w:tmpl w:val="A58EC858"/>
    <w:lvl w:ilvl="0">
      <w:start w:val="3"/>
      <w:numFmt w:val="decimal"/>
      <w:lvlText w:val="%1"/>
      <w:lvlJc w:val="left"/>
      <w:pPr>
        <w:ind w:left="960" w:hanging="960"/>
      </w:pPr>
      <w:rPr>
        <w:rFonts w:hint="default"/>
      </w:rPr>
    </w:lvl>
    <w:lvl w:ilvl="1">
      <w:start w:val="2"/>
      <w:numFmt w:val="decimal"/>
      <w:lvlText w:val="%1.%2"/>
      <w:lvlJc w:val="left"/>
      <w:pPr>
        <w:ind w:left="960" w:hanging="960"/>
      </w:pPr>
      <w:rPr>
        <w:rFonts w:hint="default"/>
      </w:rPr>
    </w:lvl>
    <w:lvl w:ilvl="2">
      <w:start w:val="11"/>
      <w:numFmt w:val="decimal"/>
      <w:lvlText w:val="%1.%2.%3"/>
      <w:lvlJc w:val="left"/>
      <w:pPr>
        <w:ind w:left="960" w:hanging="9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6AA32FA"/>
    <w:multiLevelType w:val="multilevel"/>
    <w:tmpl w:val="CF50A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7217DC"/>
    <w:multiLevelType w:val="multilevel"/>
    <w:tmpl w:val="0598F234"/>
    <w:lvl w:ilvl="0">
      <w:start w:val="1"/>
      <w:numFmt w:val="bullet"/>
      <w:lvlText w:val="●"/>
      <w:lvlJc w:val="left"/>
      <w:pPr>
        <w:ind w:left="1530" w:hanging="360"/>
      </w:pPr>
      <w:rPr>
        <w:rFonts w:ascii="Noto Sans Symbols" w:eastAsia="Noto Sans Symbols" w:hAnsi="Noto Sans Symbols" w:cs="Noto Sans Symbols"/>
      </w:rPr>
    </w:lvl>
    <w:lvl w:ilvl="1">
      <w:start w:val="1"/>
      <w:numFmt w:val="bullet"/>
      <w:lvlText w:val="o"/>
      <w:lvlJc w:val="left"/>
      <w:pPr>
        <w:ind w:left="2250" w:hanging="360"/>
      </w:pPr>
      <w:rPr>
        <w:rFonts w:ascii="Courier New" w:eastAsia="Courier New" w:hAnsi="Courier New" w:cs="Courier New"/>
      </w:rPr>
    </w:lvl>
    <w:lvl w:ilvl="2">
      <w:start w:val="1"/>
      <w:numFmt w:val="bullet"/>
      <w:lvlText w:val="▪"/>
      <w:lvlJc w:val="left"/>
      <w:pPr>
        <w:ind w:left="2970" w:hanging="360"/>
      </w:pPr>
      <w:rPr>
        <w:rFonts w:ascii="Noto Sans Symbols" w:eastAsia="Noto Sans Symbols" w:hAnsi="Noto Sans Symbols" w:cs="Noto Sans Symbols"/>
      </w:rPr>
    </w:lvl>
    <w:lvl w:ilvl="3">
      <w:start w:val="1"/>
      <w:numFmt w:val="bullet"/>
      <w:lvlText w:val="●"/>
      <w:lvlJc w:val="left"/>
      <w:pPr>
        <w:ind w:left="3690" w:hanging="360"/>
      </w:pPr>
      <w:rPr>
        <w:rFonts w:ascii="Noto Sans Symbols" w:eastAsia="Noto Sans Symbols" w:hAnsi="Noto Sans Symbols" w:cs="Noto Sans Symbols"/>
      </w:rPr>
    </w:lvl>
    <w:lvl w:ilvl="4">
      <w:start w:val="1"/>
      <w:numFmt w:val="bullet"/>
      <w:lvlText w:val="o"/>
      <w:lvlJc w:val="left"/>
      <w:pPr>
        <w:ind w:left="4410" w:hanging="360"/>
      </w:pPr>
      <w:rPr>
        <w:rFonts w:ascii="Courier New" w:eastAsia="Courier New" w:hAnsi="Courier New" w:cs="Courier New"/>
      </w:rPr>
    </w:lvl>
    <w:lvl w:ilvl="5">
      <w:start w:val="1"/>
      <w:numFmt w:val="bullet"/>
      <w:lvlText w:val="▪"/>
      <w:lvlJc w:val="left"/>
      <w:pPr>
        <w:ind w:left="5130" w:hanging="360"/>
      </w:pPr>
      <w:rPr>
        <w:rFonts w:ascii="Noto Sans Symbols" w:eastAsia="Noto Sans Symbols" w:hAnsi="Noto Sans Symbols" w:cs="Noto Sans Symbols"/>
      </w:rPr>
    </w:lvl>
    <w:lvl w:ilvl="6">
      <w:start w:val="1"/>
      <w:numFmt w:val="bullet"/>
      <w:lvlText w:val="●"/>
      <w:lvlJc w:val="left"/>
      <w:pPr>
        <w:ind w:left="5850" w:hanging="360"/>
      </w:pPr>
      <w:rPr>
        <w:rFonts w:ascii="Noto Sans Symbols" w:eastAsia="Noto Sans Symbols" w:hAnsi="Noto Sans Symbols" w:cs="Noto Sans Symbols"/>
      </w:rPr>
    </w:lvl>
    <w:lvl w:ilvl="7">
      <w:start w:val="1"/>
      <w:numFmt w:val="bullet"/>
      <w:lvlText w:val="o"/>
      <w:lvlJc w:val="left"/>
      <w:pPr>
        <w:ind w:left="6570" w:hanging="360"/>
      </w:pPr>
      <w:rPr>
        <w:rFonts w:ascii="Courier New" w:eastAsia="Courier New" w:hAnsi="Courier New" w:cs="Courier New"/>
      </w:rPr>
    </w:lvl>
    <w:lvl w:ilvl="8">
      <w:start w:val="1"/>
      <w:numFmt w:val="bullet"/>
      <w:lvlText w:val="▪"/>
      <w:lvlJc w:val="left"/>
      <w:pPr>
        <w:ind w:left="7290" w:hanging="360"/>
      </w:pPr>
      <w:rPr>
        <w:rFonts w:ascii="Noto Sans Symbols" w:eastAsia="Noto Sans Symbols" w:hAnsi="Noto Sans Symbols" w:cs="Noto Sans Symbols"/>
      </w:rPr>
    </w:lvl>
  </w:abstractNum>
  <w:abstractNum w:abstractNumId="5" w15:restartNumberingAfterBreak="0">
    <w:nsid w:val="17C63D85"/>
    <w:multiLevelType w:val="multilevel"/>
    <w:tmpl w:val="AC723BDC"/>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none"/>
      <w:lvlText w:val="2.1.2"/>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6764FD"/>
    <w:multiLevelType w:val="multilevel"/>
    <w:tmpl w:val="02E0AB30"/>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2"/>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C6F7AF8"/>
    <w:multiLevelType w:val="multilevel"/>
    <w:tmpl w:val="4A6ED63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CC6B4F"/>
    <w:multiLevelType w:val="multilevel"/>
    <w:tmpl w:val="E654D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077209D"/>
    <w:multiLevelType w:val="multilevel"/>
    <w:tmpl w:val="AFB8C52E"/>
    <w:lvl w:ilvl="0">
      <w:start w:val="3"/>
      <w:numFmt w:val="decimal"/>
      <w:lvlText w:val="%1"/>
      <w:lvlJc w:val="left"/>
      <w:pPr>
        <w:ind w:left="960" w:hanging="960"/>
      </w:pPr>
      <w:rPr>
        <w:rFonts w:hint="default"/>
      </w:rPr>
    </w:lvl>
    <w:lvl w:ilvl="1">
      <w:start w:val="2"/>
      <w:numFmt w:val="decimal"/>
      <w:lvlText w:val="%1.%2"/>
      <w:lvlJc w:val="left"/>
      <w:pPr>
        <w:ind w:left="960" w:hanging="960"/>
      </w:pPr>
      <w:rPr>
        <w:rFonts w:hint="default"/>
      </w:rPr>
    </w:lvl>
    <w:lvl w:ilvl="2">
      <w:start w:val="12"/>
      <w:numFmt w:val="decimal"/>
      <w:lvlText w:val="%1.%2.%3"/>
      <w:lvlJc w:val="left"/>
      <w:pPr>
        <w:ind w:left="960" w:hanging="96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0154AE2"/>
    <w:multiLevelType w:val="multilevel"/>
    <w:tmpl w:val="120838E8"/>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C9739E3"/>
    <w:multiLevelType w:val="multilevel"/>
    <w:tmpl w:val="DAD0FDBE"/>
    <w:lvl w:ilvl="0">
      <w:start w:val="3"/>
      <w:numFmt w:val="decimal"/>
      <w:lvlText w:val="%1"/>
      <w:lvlJc w:val="left"/>
      <w:pPr>
        <w:ind w:left="810" w:hanging="810"/>
      </w:pPr>
      <w:rPr>
        <w:rFonts w:hint="default"/>
      </w:rPr>
    </w:lvl>
    <w:lvl w:ilvl="1">
      <w:start w:val="2"/>
      <w:numFmt w:val="decimal"/>
      <w:lvlText w:val="%1.%2"/>
      <w:lvlJc w:val="left"/>
      <w:pPr>
        <w:ind w:left="810" w:hanging="810"/>
      </w:pPr>
      <w:rPr>
        <w:rFonts w:hint="default"/>
      </w:rPr>
    </w:lvl>
    <w:lvl w:ilvl="2">
      <w:start w:val="7"/>
      <w:numFmt w:val="decimal"/>
      <w:lvlText w:val="%1.%2.%3"/>
      <w:lvlJc w:val="left"/>
      <w:pPr>
        <w:ind w:left="810" w:hanging="81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CBC1EB6"/>
    <w:multiLevelType w:val="multilevel"/>
    <w:tmpl w:val="ABC65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D335C38"/>
    <w:multiLevelType w:val="multilevel"/>
    <w:tmpl w:val="45E61F18"/>
    <w:lvl w:ilvl="0">
      <w:start w:val="3"/>
      <w:numFmt w:val="decimal"/>
      <w:lvlText w:val="%1"/>
      <w:lvlJc w:val="left"/>
      <w:pPr>
        <w:ind w:left="810" w:hanging="810"/>
      </w:pPr>
      <w:rPr>
        <w:rFonts w:hint="default"/>
      </w:rPr>
    </w:lvl>
    <w:lvl w:ilvl="1">
      <w:start w:val="2"/>
      <w:numFmt w:val="decimal"/>
      <w:lvlText w:val="%1.%2"/>
      <w:lvlJc w:val="left"/>
      <w:pPr>
        <w:ind w:left="810" w:hanging="810"/>
      </w:pPr>
      <w:rPr>
        <w:rFonts w:hint="default"/>
      </w:rPr>
    </w:lvl>
    <w:lvl w:ilvl="2">
      <w:start w:val="9"/>
      <w:numFmt w:val="decimal"/>
      <w:lvlText w:val="%1.%2.%3"/>
      <w:lvlJc w:val="left"/>
      <w:pPr>
        <w:ind w:left="810" w:hanging="81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4342061"/>
    <w:multiLevelType w:val="hybridMultilevel"/>
    <w:tmpl w:val="66043E2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54EF1780"/>
    <w:multiLevelType w:val="multilevel"/>
    <w:tmpl w:val="6CBAA35C"/>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816034B"/>
    <w:multiLevelType w:val="multilevel"/>
    <w:tmpl w:val="271603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B174761"/>
    <w:multiLevelType w:val="multilevel"/>
    <w:tmpl w:val="C6845C08"/>
    <w:lvl w:ilvl="0">
      <w:start w:val="1"/>
      <w:numFmt w:val="decimal"/>
      <w:lvlText w:val="%1."/>
      <w:lvlJc w:val="left"/>
      <w:pPr>
        <w:ind w:left="3240" w:firstLine="0"/>
      </w:pPr>
    </w:lvl>
    <w:lvl w:ilvl="1">
      <w:start w:val="1"/>
      <w:numFmt w:val="decimal"/>
      <w:lvlText w:val=""/>
      <w:lvlJc w:val="left"/>
      <w:pPr>
        <w:ind w:left="3240" w:firstLine="0"/>
      </w:pPr>
    </w:lvl>
    <w:lvl w:ilvl="2">
      <w:start w:val="1"/>
      <w:numFmt w:val="decimal"/>
      <w:lvlText w:val=""/>
      <w:lvlJc w:val="left"/>
      <w:pPr>
        <w:ind w:left="3240" w:firstLine="0"/>
      </w:pPr>
    </w:lvl>
    <w:lvl w:ilvl="3">
      <w:start w:val="1"/>
      <w:numFmt w:val="decimal"/>
      <w:lvlText w:val=""/>
      <w:lvlJc w:val="left"/>
      <w:pPr>
        <w:ind w:left="3240" w:firstLine="0"/>
      </w:pPr>
    </w:lvl>
    <w:lvl w:ilvl="4">
      <w:start w:val="1"/>
      <w:numFmt w:val="decimal"/>
      <w:lvlText w:val=""/>
      <w:lvlJc w:val="left"/>
      <w:pPr>
        <w:ind w:left="3240" w:firstLine="0"/>
      </w:pPr>
    </w:lvl>
    <w:lvl w:ilvl="5">
      <w:start w:val="1"/>
      <w:numFmt w:val="decimal"/>
      <w:lvlText w:val=""/>
      <w:lvlJc w:val="left"/>
      <w:pPr>
        <w:ind w:left="3240" w:firstLine="0"/>
      </w:pPr>
    </w:lvl>
    <w:lvl w:ilvl="6">
      <w:start w:val="1"/>
      <w:numFmt w:val="decimal"/>
      <w:lvlText w:val=""/>
      <w:lvlJc w:val="left"/>
      <w:pPr>
        <w:ind w:left="3240" w:firstLine="0"/>
      </w:pPr>
    </w:lvl>
    <w:lvl w:ilvl="7">
      <w:start w:val="1"/>
      <w:numFmt w:val="decimal"/>
      <w:lvlText w:val=""/>
      <w:lvlJc w:val="left"/>
      <w:pPr>
        <w:ind w:left="3240" w:firstLine="0"/>
      </w:pPr>
    </w:lvl>
    <w:lvl w:ilvl="8">
      <w:start w:val="1"/>
      <w:numFmt w:val="decimal"/>
      <w:lvlText w:val=""/>
      <w:lvlJc w:val="left"/>
      <w:pPr>
        <w:ind w:left="3240" w:firstLine="0"/>
      </w:pPr>
    </w:lvl>
  </w:abstractNum>
  <w:abstractNum w:abstractNumId="18" w15:restartNumberingAfterBreak="0">
    <w:nsid w:val="5C9631A1"/>
    <w:multiLevelType w:val="multilevel"/>
    <w:tmpl w:val="0C86DC3A"/>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498579F"/>
    <w:multiLevelType w:val="multilevel"/>
    <w:tmpl w:val="87CE85AE"/>
    <w:lvl w:ilvl="0">
      <w:start w:val="3"/>
      <w:numFmt w:val="decimal"/>
      <w:lvlText w:val="%1"/>
      <w:lvlJc w:val="left"/>
      <w:pPr>
        <w:ind w:left="810" w:hanging="810"/>
      </w:pPr>
      <w:rPr>
        <w:rFonts w:hint="default"/>
      </w:rPr>
    </w:lvl>
    <w:lvl w:ilvl="1">
      <w:start w:val="2"/>
      <w:numFmt w:val="decimal"/>
      <w:lvlText w:val="%1.%2"/>
      <w:lvlJc w:val="left"/>
      <w:pPr>
        <w:ind w:left="810" w:hanging="810"/>
      </w:pPr>
      <w:rPr>
        <w:rFonts w:hint="default"/>
      </w:rPr>
    </w:lvl>
    <w:lvl w:ilvl="2">
      <w:start w:val="5"/>
      <w:numFmt w:val="decimal"/>
      <w:lvlText w:val="%1.%2.%3"/>
      <w:lvlJc w:val="left"/>
      <w:pPr>
        <w:ind w:left="810" w:hanging="81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F6372AE"/>
    <w:multiLevelType w:val="multilevel"/>
    <w:tmpl w:val="B126A7BE"/>
    <w:lvl w:ilvl="0">
      <w:start w:val="3"/>
      <w:numFmt w:val="decimal"/>
      <w:lvlText w:val="%1"/>
      <w:lvlJc w:val="left"/>
      <w:pPr>
        <w:ind w:left="810" w:hanging="810"/>
      </w:pPr>
      <w:rPr>
        <w:rFonts w:hint="default"/>
      </w:rPr>
    </w:lvl>
    <w:lvl w:ilvl="1">
      <w:start w:val="2"/>
      <w:numFmt w:val="decimal"/>
      <w:lvlText w:val="%1.%2"/>
      <w:lvlJc w:val="left"/>
      <w:pPr>
        <w:ind w:left="810" w:hanging="810"/>
      </w:pPr>
      <w:rPr>
        <w:rFonts w:hint="default"/>
      </w:rPr>
    </w:lvl>
    <w:lvl w:ilvl="2">
      <w:start w:val="8"/>
      <w:numFmt w:val="decimal"/>
      <w:lvlText w:val="%1.%2.%3"/>
      <w:lvlJc w:val="left"/>
      <w:pPr>
        <w:ind w:left="810" w:hanging="810"/>
      </w:pPr>
      <w:rPr>
        <w:rFonts w:hint="default"/>
        <w:b/>
        <w:sz w:val="28"/>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1521D56"/>
    <w:multiLevelType w:val="multilevel"/>
    <w:tmpl w:val="B5DA03A4"/>
    <w:lvl w:ilvl="0">
      <w:start w:val="1"/>
      <w:numFmt w:val="decimal"/>
      <w:lvlText w:val="%1."/>
      <w:lvlJc w:val="left"/>
      <w:pPr>
        <w:ind w:left="0" w:firstLine="0"/>
      </w:pPr>
      <w:rPr>
        <w:rFonts w:ascii="Times New Roman" w:eastAsia="Times New Roman" w:hAnsi="Times New Roman" w:cs="Times New Roman" w:hint="default"/>
        <w:b/>
        <w:i w:val="0"/>
        <w:color w:val="000000"/>
        <w:sz w:val="28"/>
        <w:szCs w:val="28"/>
      </w:rPr>
    </w:lvl>
    <w:lvl w:ilvl="1">
      <w:start w:val="1"/>
      <w:numFmt w:val="decimal"/>
      <w:lvlText w:val="%1.%2"/>
      <w:lvlJc w:val="left"/>
      <w:pPr>
        <w:ind w:left="0" w:firstLine="0"/>
      </w:pPr>
      <w:rPr>
        <w:rFonts w:ascii="Times New Roman" w:eastAsia="Times New Roman" w:hAnsi="Times New Roman" w:cs="Times New Roman" w:hint="default"/>
        <w:b/>
        <w:i w:val="0"/>
        <w:color w:val="000000"/>
        <w:sz w:val="28"/>
        <w:szCs w:val="28"/>
      </w:rPr>
    </w:lvl>
    <w:lvl w:ilvl="2">
      <w:start w:val="1"/>
      <w:numFmt w:val="decimal"/>
      <w:lvlText w:val="%1.%2.1"/>
      <w:lvlJc w:val="left"/>
      <w:pPr>
        <w:ind w:left="0" w:firstLine="0"/>
      </w:pPr>
      <w:rPr>
        <w:rFonts w:ascii="Times New Roman" w:eastAsia="Times New Roman" w:hAnsi="Times New Roman" w:cs="Times New Roman" w:hint="default"/>
        <w:b/>
        <w:color w:val="000000"/>
        <w:sz w:val="28"/>
        <w:szCs w:val="28"/>
      </w:rPr>
    </w:lvl>
    <w:lvl w:ilvl="3">
      <w:start w:val="1"/>
      <w:numFmt w:val="decimal"/>
      <w:lvlText w:val="%4"/>
      <w:lvlJc w:val="left"/>
      <w:pPr>
        <w:ind w:left="0" w:firstLine="0"/>
      </w:pPr>
      <w:rPr>
        <w:rFonts w:hint="default"/>
      </w:rPr>
    </w:lvl>
    <w:lvl w:ilvl="4">
      <w:start w:val="1"/>
      <w:numFmt w:val="decimal"/>
      <w:lvlText w:val=""/>
      <w:lvlJc w:val="left"/>
      <w:pPr>
        <w:ind w:left="0" w:firstLine="0"/>
      </w:pPr>
      <w:rPr>
        <w:rFonts w:hint="default"/>
      </w:rPr>
    </w:lvl>
    <w:lvl w:ilvl="5">
      <w:start w:val="1"/>
      <w:numFmt w:val="decimal"/>
      <w:lvlText w:val=""/>
      <w:lvlJc w:val="left"/>
      <w:pPr>
        <w:ind w:left="0" w:firstLine="0"/>
      </w:pPr>
      <w:rPr>
        <w:rFonts w:hint="default"/>
      </w:rPr>
    </w:lvl>
    <w:lvl w:ilvl="6">
      <w:start w:val="1"/>
      <w:numFmt w:val="decimal"/>
      <w:lvlText w:val=""/>
      <w:lvlJc w:val="left"/>
      <w:pPr>
        <w:ind w:left="0" w:firstLine="0"/>
      </w:pPr>
      <w:rPr>
        <w:rFonts w:hint="default"/>
      </w:rPr>
    </w:lvl>
    <w:lvl w:ilvl="7">
      <w:start w:val="1"/>
      <w:numFmt w:val="decimal"/>
      <w:lvlText w:val=""/>
      <w:lvlJc w:val="left"/>
      <w:pPr>
        <w:ind w:left="0" w:firstLine="0"/>
      </w:pPr>
      <w:rPr>
        <w:rFonts w:hint="default"/>
      </w:rPr>
    </w:lvl>
    <w:lvl w:ilvl="8">
      <w:start w:val="1"/>
      <w:numFmt w:val="decimal"/>
      <w:lvlText w:val=""/>
      <w:lvlJc w:val="left"/>
      <w:pPr>
        <w:ind w:left="0" w:firstLine="0"/>
      </w:pPr>
      <w:rPr>
        <w:rFonts w:hint="default"/>
      </w:rPr>
    </w:lvl>
  </w:abstractNum>
  <w:abstractNum w:abstractNumId="22" w15:restartNumberingAfterBreak="0">
    <w:nsid w:val="72CC5133"/>
    <w:multiLevelType w:val="multilevel"/>
    <w:tmpl w:val="CB38A9D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5B74224"/>
    <w:multiLevelType w:val="multilevel"/>
    <w:tmpl w:val="6808899E"/>
    <w:lvl w:ilvl="0">
      <w:start w:val="3"/>
      <w:numFmt w:val="decimal"/>
      <w:lvlText w:val="%1"/>
      <w:lvlJc w:val="left"/>
      <w:pPr>
        <w:ind w:left="810" w:hanging="810"/>
      </w:pPr>
      <w:rPr>
        <w:rFonts w:hint="default"/>
      </w:rPr>
    </w:lvl>
    <w:lvl w:ilvl="1">
      <w:start w:val="2"/>
      <w:numFmt w:val="decimal"/>
      <w:lvlText w:val="%1.%2"/>
      <w:lvlJc w:val="left"/>
      <w:pPr>
        <w:ind w:left="810" w:hanging="810"/>
      </w:pPr>
      <w:rPr>
        <w:rFonts w:hint="default"/>
      </w:rPr>
    </w:lvl>
    <w:lvl w:ilvl="2">
      <w:start w:val="4"/>
      <w:numFmt w:val="decimal"/>
      <w:lvlText w:val="%1.%2.%3"/>
      <w:lvlJc w:val="left"/>
      <w:pPr>
        <w:ind w:left="810" w:hanging="81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C494407"/>
    <w:multiLevelType w:val="multilevel"/>
    <w:tmpl w:val="FC865D14"/>
    <w:lvl w:ilvl="0">
      <w:start w:val="3"/>
      <w:numFmt w:val="decimal"/>
      <w:lvlText w:val="%1"/>
      <w:lvlJc w:val="left"/>
      <w:pPr>
        <w:ind w:left="810" w:hanging="810"/>
      </w:pPr>
      <w:rPr>
        <w:rFonts w:hint="default"/>
      </w:rPr>
    </w:lvl>
    <w:lvl w:ilvl="1">
      <w:start w:val="2"/>
      <w:numFmt w:val="decimal"/>
      <w:lvlText w:val="%1.%2"/>
      <w:lvlJc w:val="left"/>
      <w:pPr>
        <w:ind w:left="810" w:hanging="810"/>
      </w:pPr>
      <w:rPr>
        <w:rFonts w:hint="default"/>
      </w:rPr>
    </w:lvl>
    <w:lvl w:ilvl="2">
      <w:start w:val="6"/>
      <w:numFmt w:val="decimal"/>
      <w:lvlText w:val="%1.%2.%3"/>
      <w:lvlJc w:val="left"/>
      <w:pPr>
        <w:ind w:left="810" w:hanging="81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1"/>
  </w:num>
  <w:num w:numId="2">
    <w:abstractNumId w:val="17"/>
  </w:num>
  <w:num w:numId="3">
    <w:abstractNumId w:val="3"/>
  </w:num>
  <w:num w:numId="4">
    <w:abstractNumId w:val="4"/>
  </w:num>
  <w:num w:numId="5">
    <w:abstractNumId w:val="8"/>
  </w:num>
  <w:num w:numId="6">
    <w:abstractNumId w:val="22"/>
  </w:num>
  <w:num w:numId="7">
    <w:abstractNumId w:val="16"/>
  </w:num>
  <w:num w:numId="8">
    <w:abstractNumId w:val="12"/>
  </w:num>
  <w:num w:numId="9">
    <w:abstractNumId w:val="7"/>
  </w:num>
  <w:num w:numId="10">
    <w:abstractNumId w:val="14"/>
  </w:num>
  <w:num w:numId="11">
    <w:abstractNumId w:val="6"/>
  </w:num>
  <w:num w:numId="12">
    <w:abstractNumId w:val="0"/>
  </w:num>
  <w:num w:numId="13">
    <w:abstractNumId w:val="5"/>
  </w:num>
  <w:num w:numId="14">
    <w:abstractNumId w:val="1"/>
  </w:num>
  <w:num w:numId="15">
    <w:abstractNumId w:val="23"/>
  </w:num>
  <w:num w:numId="16">
    <w:abstractNumId w:val="19"/>
  </w:num>
  <w:num w:numId="17">
    <w:abstractNumId w:val="24"/>
  </w:num>
  <w:num w:numId="18">
    <w:abstractNumId w:val="11"/>
  </w:num>
  <w:num w:numId="19">
    <w:abstractNumId w:val="20"/>
  </w:num>
  <w:num w:numId="20">
    <w:abstractNumId w:val="13"/>
  </w:num>
  <w:num w:numId="21">
    <w:abstractNumId w:val="2"/>
  </w:num>
  <w:num w:numId="22">
    <w:abstractNumId w:val="9"/>
  </w:num>
  <w:num w:numId="23">
    <w:abstractNumId w:val="5"/>
  </w:num>
  <w:num w:numId="24">
    <w:abstractNumId w:val="10"/>
  </w:num>
  <w:num w:numId="25">
    <w:abstractNumId w:val="18"/>
  </w:num>
  <w:num w:numId="26">
    <w:abstractNumId w:val="15"/>
  </w:num>
  <w:num w:numId="27">
    <w:abstractNumId w:val="10"/>
    <w:lvlOverride w:ilvl="0">
      <w:startOverride w:val="2"/>
    </w:lvlOverride>
    <w:lvlOverride w:ilvl="1">
      <w:startOverride w:val="1"/>
    </w:lvlOverride>
    <w:lvlOverride w:ilvl="2">
      <w:startOverride w:val="1"/>
    </w:lvlOverride>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sadullah, Mir M.">
    <w15:presenceInfo w15:providerId="AD" w15:userId="S::mir.m.assadullah@accenturefederal.com::ea2b8839-42e4-4f3b-a7b1-730124df39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170"/>
    <w:rsid w:val="0000098D"/>
    <w:rsid w:val="000058BE"/>
    <w:rsid w:val="00012771"/>
    <w:rsid w:val="00022CCB"/>
    <w:rsid w:val="000272F0"/>
    <w:rsid w:val="0003143C"/>
    <w:rsid w:val="00034413"/>
    <w:rsid w:val="00053257"/>
    <w:rsid w:val="00056E59"/>
    <w:rsid w:val="00080178"/>
    <w:rsid w:val="000A6B50"/>
    <w:rsid w:val="000C3BB8"/>
    <w:rsid w:val="000D4798"/>
    <w:rsid w:val="000D49C7"/>
    <w:rsid w:val="000E5CD6"/>
    <w:rsid w:val="000E5EC0"/>
    <w:rsid w:val="000F68CE"/>
    <w:rsid w:val="0012259D"/>
    <w:rsid w:val="001412EB"/>
    <w:rsid w:val="00153E31"/>
    <w:rsid w:val="00156A12"/>
    <w:rsid w:val="00162535"/>
    <w:rsid w:val="00163C40"/>
    <w:rsid w:val="00184557"/>
    <w:rsid w:val="001A4B51"/>
    <w:rsid w:val="001B3EA9"/>
    <w:rsid w:val="001B447B"/>
    <w:rsid w:val="002023D7"/>
    <w:rsid w:val="002041DA"/>
    <w:rsid w:val="00223DF3"/>
    <w:rsid w:val="002465F9"/>
    <w:rsid w:val="00266B28"/>
    <w:rsid w:val="002B005B"/>
    <w:rsid w:val="002D0C6A"/>
    <w:rsid w:val="002D13A5"/>
    <w:rsid w:val="002F156E"/>
    <w:rsid w:val="003003F2"/>
    <w:rsid w:val="00312564"/>
    <w:rsid w:val="003433C7"/>
    <w:rsid w:val="00344E9B"/>
    <w:rsid w:val="003943AB"/>
    <w:rsid w:val="003B6772"/>
    <w:rsid w:val="003D2160"/>
    <w:rsid w:val="003F6510"/>
    <w:rsid w:val="00403197"/>
    <w:rsid w:val="004048EB"/>
    <w:rsid w:val="0041641B"/>
    <w:rsid w:val="0046205E"/>
    <w:rsid w:val="004A6A3A"/>
    <w:rsid w:val="004A7922"/>
    <w:rsid w:val="004B217B"/>
    <w:rsid w:val="004C1E8D"/>
    <w:rsid w:val="004C6686"/>
    <w:rsid w:val="004E3F29"/>
    <w:rsid w:val="00502223"/>
    <w:rsid w:val="00510B55"/>
    <w:rsid w:val="0051390E"/>
    <w:rsid w:val="005140FD"/>
    <w:rsid w:val="00530DE4"/>
    <w:rsid w:val="00534D3F"/>
    <w:rsid w:val="00537170"/>
    <w:rsid w:val="005653C4"/>
    <w:rsid w:val="00580AEF"/>
    <w:rsid w:val="0058107F"/>
    <w:rsid w:val="005A19E0"/>
    <w:rsid w:val="005A24A8"/>
    <w:rsid w:val="005D4FAC"/>
    <w:rsid w:val="005D6F88"/>
    <w:rsid w:val="005E2E42"/>
    <w:rsid w:val="005F018A"/>
    <w:rsid w:val="005F2737"/>
    <w:rsid w:val="005F55AD"/>
    <w:rsid w:val="00630520"/>
    <w:rsid w:val="00633D18"/>
    <w:rsid w:val="006402F7"/>
    <w:rsid w:val="006469A4"/>
    <w:rsid w:val="0065107B"/>
    <w:rsid w:val="006604C9"/>
    <w:rsid w:val="0067398A"/>
    <w:rsid w:val="00674F9A"/>
    <w:rsid w:val="00677571"/>
    <w:rsid w:val="0069796C"/>
    <w:rsid w:val="006A622A"/>
    <w:rsid w:val="006A6C59"/>
    <w:rsid w:val="006B04FD"/>
    <w:rsid w:val="006C31BC"/>
    <w:rsid w:val="006C482E"/>
    <w:rsid w:val="006E5288"/>
    <w:rsid w:val="006F33B2"/>
    <w:rsid w:val="0072111B"/>
    <w:rsid w:val="00732954"/>
    <w:rsid w:val="00740875"/>
    <w:rsid w:val="00757A63"/>
    <w:rsid w:val="00763E0C"/>
    <w:rsid w:val="00765416"/>
    <w:rsid w:val="00774598"/>
    <w:rsid w:val="00780036"/>
    <w:rsid w:val="007B087C"/>
    <w:rsid w:val="007B3542"/>
    <w:rsid w:val="007C3123"/>
    <w:rsid w:val="007F5921"/>
    <w:rsid w:val="00817257"/>
    <w:rsid w:val="00824318"/>
    <w:rsid w:val="008269AE"/>
    <w:rsid w:val="0083406B"/>
    <w:rsid w:val="00837DA9"/>
    <w:rsid w:val="00855111"/>
    <w:rsid w:val="008564E4"/>
    <w:rsid w:val="00857209"/>
    <w:rsid w:val="008862FF"/>
    <w:rsid w:val="008B2FCD"/>
    <w:rsid w:val="008E6F5A"/>
    <w:rsid w:val="0092005F"/>
    <w:rsid w:val="00940998"/>
    <w:rsid w:val="0094505D"/>
    <w:rsid w:val="0096540F"/>
    <w:rsid w:val="00967FF2"/>
    <w:rsid w:val="0098367F"/>
    <w:rsid w:val="00995BBD"/>
    <w:rsid w:val="009B369F"/>
    <w:rsid w:val="009B52CD"/>
    <w:rsid w:val="009B6BD4"/>
    <w:rsid w:val="009D4E4F"/>
    <w:rsid w:val="009E1646"/>
    <w:rsid w:val="009E23B1"/>
    <w:rsid w:val="00A00D2B"/>
    <w:rsid w:val="00A0307A"/>
    <w:rsid w:val="00A42570"/>
    <w:rsid w:val="00A5222D"/>
    <w:rsid w:val="00A64F15"/>
    <w:rsid w:val="00AA6358"/>
    <w:rsid w:val="00AB2314"/>
    <w:rsid w:val="00AB32AD"/>
    <w:rsid w:val="00AC18E8"/>
    <w:rsid w:val="00AD66C0"/>
    <w:rsid w:val="00B03214"/>
    <w:rsid w:val="00B03266"/>
    <w:rsid w:val="00B05F0C"/>
    <w:rsid w:val="00B66511"/>
    <w:rsid w:val="00B90FA1"/>
    <w:rsid w:val="00B91076"/>
    <w:rsid w:val="00BA77C5"/>
    <w:rsid w:val="00BB0100"/>
    <w:rsid w:val="00BC0DA4"/>
    <w:rsid w:val="00BD011A"/>
    <w:rsid w:val="00BD7036"/>
    <w:rsid w:val="00BD71D6"/>
    <w:rsid w:val="00BE0380"/>
    <w:rsid w:val="00C02D82"/>
    <w:rsid w:val="00C415BB"/>
    <w:rsid w:val="00C479D8"/>
    <w:rsid w:val="00C5686D"/>
    <w:rsid w:val="00C637F3"/>
    <w:rsid w:val="00C65646"/>
    <w:rsid w:val="00CC3272"/>
    <w:rsid w:val="00CC56F8"/>
    <w:rsid w:val="00D117EE"/>
    <w:rsid w:val="00D1612A"/>
    <w:rsid w:val="00D24FEF"/>
    <w:rsid w:val="00D30B3E"/>
    <w:rsid w:val="00D33E4C"/>
    <w:rsid w:val="00D35CD3"/>
    <w:rsid w:val="00D612B3"/>
    <w:rsid w:val="00D65022"/>
    <w:rsid w:val="00D77325"/>
    <w:rsid w:val="00D859F7"/>
    <w:rsid w:val="00D85E69"/>
    <w:rsid w:val="00DA3F50"/>
    <w:rsid w:val="00DB3760"/>
    <w:rsid w:val="00DC35B2"/>
    <w:rsid w:val="00DF06A3"/>
    <w:rsid w:val="00DF6912"/>
    <w:rsid w:val="00E01B43"/>
    <w:rsid w:val="00E04154"/>
    <w:rsid w:val="00E217CC"/>
    <w:rsid w:val="00E526B2"/>
    <w:rsid w:val="00E63A80"/>
    <w:rsid w:val="00E71C71"/>
    <w:rsid w:val="00E853E5"/>
    <w:rsid w:val="00EA0F28"/>
    <w:rsid w:val="00EA52CC"/>
    <w:rsid w:val="00EB00D3"/>
    <w:rsid w:val="00ED0FC1"/>
    <w:rsid w:val="00EF2DA5"/>
    <w:rsid w:val="00F078A1"/>
    <w:rsid w:val="00F113F7"/>
    <w:rsid w:val="00F11AF1"/>
    <w:rsid w:val="00F25541"/>
    <w:rsid w:val="00F45BE3"/>
    <w:rsid w:val="00F464F9"/>
    <w:rsid w:val="00F620CE"/>
    <w:rsid w:val="00F85D26"/>
    <w:rsid w:val="00FB08D7"/>
    <w:rsid w:val="00FC0447"/>
    <w:rsid w:val="00FC38B1"/>
    <w:rsid w:val="00FF33D3"/>
    <w:rsid w:val="00FF53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A97AF"/>
  <w15:docId w15:val="{9A1B0A25-3B8C-4B43-8E45-E3FE4B25D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AD66C0"/>
    <w:pPr>
      <w:keepNext/>
      <w:pBdr>
        <w:top w:val="nil"/>
        <w:left w:val="nil"/>
        <w:bottom w:val="nil"/>
        <w:right w:val="nil"/>
        <w:between w:val="nil"/>
      </w:pBdr>
      <w:tabs>
        <w:tab w:val="left" w:pos="540"/>
      </w:tabs>
      <w:spacing w:after="0" w:line="360" w:lineRule="auto"/>
      <w:ind w:left="540" w:hanging="540"/>
      <w:contextualSpacing/>
      <w:outlineLvl w:val="0"/>
    </w:pPr>
    <w:rPr>
      <w:rFonts w:ascii="Times New Roman" w:eastAsia="Times New Roman" w:hAnsi="Times New Roman" w:cs="Times New Roman"/>
      <w:b/>
      <w:color w:val="000000"/>
      <w:sz w:val="36"/>
      <w:szCs w:val="36"/>
    </w:rPr>
  </w:style>
  <w:style w:type="paragraph" w:styleId="Heading2">
    <w:name w:val="heading 2"/>
    <w:basedOn w:val="Normal"/>
    <w:next w:val="Normal"/>
    <w:uiPriority w:val="9"/>
    <w:unhideWhenUsed/>
    <w:qFormat/>
    <w:rsid w:val="003433C7"/>
    <w:pPr>
      <w:keepNext/>
      <w:pBdr>
        <w:top w:val="nil"/>
        <w:left w:val="nil"/>
        <w:bottom w:val="nil"/>
        <w:right w:val="nil"/>
        <w:between w:val="nil"/>
      </w:pBdr>
      <w:tabs>
        <w:tab w:val="left" w:pos="540"/>
      </w:tabs>
      <w:spacing w:after="0" w:line="480" w:lineRule="auto"/>
      <w:ind w:left="540" w:hanging="540"/>
      <w:contextualSpacing/>
      <w:outlineLvl w:val="1"/>
    </w:pPr>
    <w:rPr>
      <w:rFonts w:ascii="Times New Roman" w:eastAsia="Times New Roman" w:hAnsi="Times New Roman" w:cs="Times New Roman"/>
      <w:b/>
      <w:color w:val="000000"/>
      <w:sz w:val="28"/>
      <w:szCs w:val="28"/>
    </w:rPr>
  </w:style>
  <w:style w:type="paragraph" w:styleId="Heading3">
    <w:name w:val="heading 3"/>
    <w:next w:val="Normal"/>
    <w:autoRedefine/>
    <w:uiPriority w:val="9"/>
    <w:unhideWhenUsed/>
    <w:qFormat/>
    <w:rsid w:val="00C479D8"/>
    <w:pPr>
      <w:keepNext/>
      <w:pBdr>
        <w:top w:val="nil"/>
        <w:left w:val="nil"/>
        <w:bottom w:val="nil"/>
        <w:right w:val="nil"/>
        <w:between w:val="nil"/>
      </w:pBdr>
      <w:tabs>
        <w:tab w:val="left" w:pos="0"/>
      </w:tabs>
      <w:spacing w:after="0" w:line="480" w:lineRule="auto"/>
      <w:contextualSpacing/>
      <w:outlineLvl w:val="2"/>
    </w:pPr>
    <w:rPr>
      <w:rFonts w:ascii="Times New Roman" w:eastAsia="Times New Roman" w:hAnsi="Times New Roman" w:cs="Times New Roman"/>
      <w:b/>
      <w:color w:val="000000"/>
      <w:sz w:val="28"/>
      <w:szCs w:val="28"/>
    </w:rPr>
  </w:style>
  <w:style w:type="paragraph" w:styleId="Heading4">
    <w:name w:val="heading 4"/>
    <w:basedOn w:val="Heading3"/>
    <w:next w:val="Normal"/>
    <w:uiPriority w:val="9"/>
    <w:unhideWhenUsed/>
    <w:qFormat/>
    <w:rsid w:val="00AA6358"/>
    <w:pPr>
      <w:ind w:left="540" w:hanging="540"/>
      <w:outlineLvl w:val="3"/>
    </w:pPr>
  </w:style>
  <w:style w:type="paragraph" w:styleId="Heading5">
    <w:name w:val="heading 5"/>
    <w:basedOn w:val="Normal"/>
    <w:next w:val="Normal"/>
    <w:uiPriority w:val="9"/>
    <w:semiHidden/>
    <w:unhideWhenUsed/>
    <w:qFormat/>
    <w:pPr>
      <w:keepNext/>
      <w:keepLines/>
      <w:spacing w:before="40" w:after="0"/>
      <w:outlineLvl w:val="4"/>
    </w:pPr>
    <w:rPr>
      <w:color w:val="2F5496"/>
    </w:rPr>
  </w:style>
  <w:style w:type="paragraph" w:styleId="Heading6">
    <w:name w:val="heading 6"/>
    <w:basedOn w:val="Normal"/>
    <w:next w:val="Normal"/>
    <w:uiPriority w:val="9"/>
    <w:semiHidden/>
    <w:unhideWhenUsed/>
    <w:qFormat/>
    <w:pPr>
      <w:keepNext/>
      <w:keepLines/>
      <w:spacing w:before="40" w:after="0"/>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line="240" w:lineRule="auto"/>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E3F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3F29"/>
    <w:rPr>
      <w:rFonts w:ascii="Segoe UI" w:hAnsi="Segoe UI" w:cs="Segoe UI"/>
      <w:sz w:val="18"/>
      <w:szCs w:val="18"/>
    </w:rPr>
  </w:style>
  <w:style w:type="paragraph" w:styleId="Header">
    <w:name w:val="header"/>
    <w:basedOn w:val="Normal"/>
    <w:link w:val="HeaderChar"/>
    <w:uiPriority w:val="99"/>
    <w:unhideWhenUsed/>
    <w:rsid w:val="00E71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C71"/>
  </w:style>
  <w:style w:type="paragraph" w:styleId="Footer">
    <w:name w:val="footer"/>
    <w:basedOn w:val="Normal"/>
    <w:link w:val="FooterChar"/>
    <w:uiPriority w:val="99"/>
    <w:unhideWhenUsed/>
    <w:rsid w:val="00E71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C71"/>
  </w:style>
  <w:style w:type="table" w:styleId="TableGrid">
    <w:name w:val="Table Grid"/>
    <w:basedOn w:val="TableNormal"/>
    <w:uiPriority w:val="39"/>
    <w:rsid w:val="00E85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40FD"/>
    <w:pPr>
      <w:ind w:left="720"/>
      <w:contextualSpacing/>
    </w:pPr>
  </w:style>
  <w:style w:type="character" w:styleId="Hyperlink">
    <w:name w:val="Hyperlink"/>
    <w:basedOn w:val="DefaultParagraphFont"/>
    <w:uiPriority w:val="99"/>
    <w:unhideWhenUsed/>
    <w:rsid w:val="005140FD"/>
    <w:rPr>
      <w:color w:val="0000FF"/>
      <w:u w:val="single"/>
    </w:rPr>
  </w:style>
  <w:style w:type="character" w:customStyle="1" w:styleId="UnresolvedMention1">
    <w:name w:val="Unresolved Mention1"/>
    <w:basedOn w:val="DefaultParagraphFont"/>
    <w:uiPriority w:val="99"/>
    <w:semiHidden/>
    <w:unhideWhenUsed/>
    <w:rsid w:val="005140FD"/>
    <w:rPr>
      <w:color w:val="605E5C"/>
      <w:shd w:val="clear" w:color="auto" w:fill="E1DFDD"/>
    </w:rPr>
  </w:style>
  <w:style w:type="paragraph" w:styleId="NormalWeb">
    <w:name w:val="Normal (Web)"/>
    <w:basedOn w:val="Normal"/>
    <w:uiPriority w:val="99"/>
    <w:unhideWhenUsed/>
    <w:rsid w:val="004A7922"/>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3003F2"/>
    <w:pPr>
      <w:spacing w:after="200" w:line="240" w:lineRule="auto"/>
    </w:pPr>
    <w:rPr>
      <w:i/>
      <w:iCs/>
      <w:color w:val="1F497D" w:themeColor="text2"/>
      <w:sz w:val="18"/>
      <w:szCs w:val="18"/>
    </w:rPr>
  </w:style>
  <w:style w:type="character" w:styleId="IntenseEmphasis">
    <w:name w:val="Intense Emphasis"/>
    <w:uiPriority w:val="21"/>
    <w:qFormat/>
    <w:rsid w:val="0000098D"/>
    <w:rPr>
      <w:rFonts w:ascii="Times New Roman" w:eastAsia="Times New Roman" w:hAnsi="Times New Roman" w:cs="Times New Roman"/>
      <w:color w:val="0070C0"/>
      <w:sz w:val="24"/>
      <w:szCs w:val="24"/>
    </w:rPr>
  </w:style>
  <w:style w:type="paragraph" w:styleId="Quote">
    <w:name w:val="Quote"/>
    <w:basedOn w:val="Caption"/>
    <w:next w:val="Normal"/>
    <w:link w:val="QuoteChar"/>
    <w:uiPriority w:val="29"/>
    <w:qFormat/>
    <w:rsid w:val="00DC35B2"/>
    <w:pPr>
      <w:jc w:val="center"/>
    </w:pPr>
    <w:rPr>
      <w:rFonts w:ascii="Times New Roman" w:hAnsi="Times New Roman" w:cs="Times New Roman"/>
      <w:color w:val="auto"/>
      <w:sz w:val="20"/>
      <w:szCs w:val="20"/>
    </w:rPr>
  </w:style>
  <w:style w:type="character" w:customStyle="1" w:styleId="QuoteChar">
    <w:name w:val="Quote Char"/>
    <w:basedOn w:val="DefaultParagraphFont"/>
    <w:link w:val="Quote"/>
    <w:uiPriority w:val="29"/>
    <w:rsid w:val="00DC35B2"/>
    <w:rPr>
      <w:rFonts w:ascii="Times New Roman" w:hAnsi="Times New Roman" w:cs="Times New Roman"/>
      <w:i/>
      <w:iCs/>
      <w:sz w:val="20"/>
      <w:szCs w:val="20"/>
    </w:rPr>
  </w:style>
  <w:style w:type="paragraph" w:styleId="TOC1">
    <w:name w:val="toc 1"/>
    <w:basedOn w:val="Normal"/>
    <w:next w:val="Normal"/>
    <w:autoRedefine/>
    <w:uiPriority w:val="39"/>
    <w:unhideWhenUsed/>
    <w:rsid w:val="005A19E0"/>
    <w:pPr>
      <w:tabs>
        <w:tab w:val="left" w:pos="440"/>
        <w:tab w:val="right" w:leader="dot" w:pos="9350"/>
      </w:tabs>
      <w:spacing w:after="100" w:line="360" w:lineRule="auto"/>
    </w:pPr>
  </w:style>
  <w:style w:type="paragraph" w:styleId="TOC2">
    <w:name w:val="toc 2"/>
    <w:basedOn w:val="Normal"/>
    <w:next w:val="Normal"/>
    <w:autoRedefine/>
    <w:uiPriority w:val="39"/>
    <w:unhideWhenUsed/>
    <w:rsid w:val="00995BBD"/>
    <w:pPr>
      <w:tabs>
        <w:tab w:val="left" w:pos="810"/>
        <w:tab w:val="right" w:leader="dot" w:pos="9360"/>
      </w:tabs>
      <w:spacing w:after="0"/>
      <w:ind w:left="216"/>
    </w:pPr>
  </w:style>
  <w:style w:type="paragraph" w:styleId="TOC4">
    <w:name w:val="toc 4"/>
    <w:basedOn w:val="Normal"/>
    <w:next w:val="Normal"/>
    <w:autoRedefine/>
    <w:uiPriority w:val="39"/>
    <w:unhideWhenUsed/>
    <w:rsid w:val="0072111B"/>
    <w:pPr>
      <w:spacing w:after="100"/>
      <w:ind w:left="660"/>
    </w:pPr>
  </w:style>
  <w:style w:type="paragraph" w:styleId="TOC3">
    <w:name w:val="toc 3"/>
    <w:basedOn w:val="Normal"/>
    <w:next w:val="Normal"/>
    <w:autoRedefine/>
    <w:uiPriority w:val="39"/>
    <w:unhideWhenUsed/>
    <w:rsid w:val="0072111B"/>
    <w:pPr>
      <w:spacing w:after="100"/>
      <w:ind w:left="440"/>
    </w:pPr>
  </w:style>
  <w:style w:type="paragraph" w:styleId="TableofFigures">
    <w:name w:val="table of figures"/>
    <w:basedOn w:val="Normal"/>
    <w:next w:val="Normal"/>
    <w:uiPriority w:val="99"/>
    <w:unhideWhenUsed/>
    <w:rsid w:val="00BE0380"/>
    <w:pPr>
      <w:spacing w:after="0"/>
    </w:pPr>
  </w:style>
  <w:style w:type="character" w:styleId="FollowedHyperlink">
    <w:name w:val="FollowedHyperlink"/>
    <w:basedOn w:val="DefaultParagraphFont"/>
    <w:uiPriority w:val="99"/>
    <w:semiHidden/>
    <w:unhideWhenUsed/>
    <w:rsid w:val="00EB00D3"/>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740875"/>
    <w:rPr>
      <w:b/>
      <w:bCs/>
    </w:rPr>
  </w:style>
  <w:style w:type="character" w:customStyle="1" w:styleId="CommentSubjectChar">
    <w:name w:val="Comment Subject Char"/>
    <w:basedOn w:val="CommentTextChar"/>
    <w:link w:val="CommentSubject"/>
    <w:uiPriority w:val="99"/>
    <w:semiHidden/>
    <w:rsid w:val="007408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347801">
      <w:bodyDiv w:val="1"/>
      <w:marLeft w:val="0"/>
      <w:marRight w:val="0"/>
      <w:marTop w:val="0"/>
      <w:marBottom w:val="0"/>
      <w:divBdr>
        <w:top w:val="none" w:sz="0" w:space="0" w:color="auto"/>
        <w:left w:val="none" w:sz="0" w:space="0" w:color="auto"/>
        <w:bottom w:val="none" w:sz="0" w:space="0" w:color="auto"/>
        <w:right w:val="none" w:sz="0" w:space="0" w:color="auto"/>
      </w:divBdr>
      <w:divsChild>
        <w:div w:id="1723098953">
          <w:marLeft w:val="0"/>
          <w:marRight w:val="0"/>
          <w:marTop w:val="0"/>
          <w:marBottom w:val="0"/>
          <w:divBdr>
            <w:top w:val="none" w:sz="0" w:space="0" w:color="auto"/>
            <w:left w:val="none" w:sz="0" w:space="0" w:color="auto"/>
            <w:bottom w:val="none" w:sz="0" w:space="0" w:color="auto"/>
            <w:right w:val="none" w:sz="0" w:space="0" w:color="auto"/>
          </w:divBdr>
        </w:div>
        <w:div w:id="1865636164">
          <w:marLeft w:val="0"/>
          <w:marRight w:val="0"/>
          <w:marTop w:val="0"/>
          <w:marBottom w:val="0"/>
          <w:divBdr>
            <w:top w:val="none" w:sz="0" w:space="0" w:color="auto"/>
            <w:left w:val="none" w:sz="0" w:space="0" w:color="auto"/>
            <w:bottom w:val="none" w:sz="0" w:space="0" w:color="auto"/>
            <w:right w:val="none" w:sz="0" w:space="0" w:color="auto"/>
          </w:divBdr>
        </w:div>
        <w:div w:id="797724108">
          <w:marLeft w:val="0"/>
          <w:marRight w:val="0"/>
          <w:marTop w:val="0"/>
          <w:marBottom w:val="0"/>
          <w:divBdr>
            <w:top w:val="none" w:sz="0" w:space="0" w:color="auto"/>
            <w:left w:val="none" w:sz="0" w:space="0" w:color="auto"/>
            <w:bottom w:val="none" w:sz="0" w:space="0" w:color="auto"/>
            <w:right w:val="none" w:sz="0" w:space="0" w:color="auto"/>
          </w:divBdr>
        </w:div>
      </w:divsChild>
    </w:div>
    <w:div w:id="1134104985">
      <w:bodyDiv w:val="1"/>
      <w:marLeft w:val="0"/>
      <w:marRight w:val="0"/>
      <w:marTop w:val="0"/>
      <w:marBottom w:val="0"/>
      <w:divBdr>
        <w:top w:val="none" w:sz="0" w:space="0" w:color="auto"/>
        <w:left w:val="none" w:sz="0" w:space="0" w:color="auto"/>
        <w:bottom w:val="none" w:sz="0" w:space="0" w:color="auto"/>
        <w:right w:val="none" w:sz="0" w:space="0" w:color="auto"/>
      </w:divBdr>
    </w:div>
    <w:div w:id="1426339797">
      <w:bodyDiv w:val="1"/>
      <w:marLeft w:val="0"/>
      <w:marRight w:val="0"/>
      <w:marTop w:val="0"/>
      <w:marBottom w:val="0"/>
      <w:divBdr>
        <w:top w:val="none" w:sz="0" w:space="0" w:color="auto"/>
        <w:left w:val="none" w:sz="0" w:space="0" w:color="auto"/>
        <w:bottom w:val="none" w:sz="0" w:space="0" w:color="auto"/>
        <w:right w:val="none" w:sz="0" w:space="0" w:color="auto"/>
      </w:divBdr>
      <w:divsChild>
        <w:div w:id="1805392943">
          <w:marLeft w:val="0"/>
          <w:marRight w:val="0"/>
          <w:marTop w:val="0"/>
          <w:marBottom w:val="0"/>
          <w:divBdr>
            <w:top w:val="none" w:sz="0" w:space="0" w:color="auto"/>
            <w:left w:val="none" w:sz="0" w:space="0" w:color="auto"/>
            <w:bottom w:val="none" w:sz="0" w:space="0" w:color="auto"/>
            <w:right w:val="none" w:sz="0" w:space="0" w:color="auto"/>
          </w:divBdr>
        </w:div>
        <w:div w:id="1071467153">
          <w:marLeft w:val="0"/>
          <w:marRight w:val="0"/>
          <w:marTop w:val="0"/>
          <w:marBottom w:val="0"/>
          <w:divBdr>
            <w:top w:val="none" w:sz="0" w:space="0" w:color="auto"/>
            <w:left w:val="none" w:sz="0" w:space="0" w:color="auto"/>
            <w:bottom w:val="none" w:sz="0" w:space="0" w:color="auto"/>
            <w:right w:val="none" w:sz="0" w:space="0" w:color="auto"/>
          </w:divBdr>
        </w:div>
        <w:div w:id="974211984">
          <w:marLeft w:val="0"/>
          <w:marRight w:val="0"/>
          <w:marTop w:val="0"/>
          <w:marBottom w:val="0"/>
          <w:divBdr>
            <w:top w:val="none" w:sz="0" w:space="0" w:color="auto"/>
            <w:left w:val="none" w:sz="0" w:space="0" w:color="auto"/>
            <w:bottom w:val="none" w:sz="0" w:space="0" w:color="auto"/>
            <w:right w:val="none" w:sz="0" w:space="0" w:color="auto"/>
          </w:divBdr>
        </w:div>
        <w:div w:id="1958830088">
          <w:marLeft w:val="0"/>
          <w:marRight w:val="0"/>
          <w:marTop w:val="0"/>
          <w:marBottom w:val="0"/>
          <w:divBdr>
            <w:top w:val="none" w:sz="0" w:space="0" w:color="auto"/>
            <w:left w:val="none" w:sz="0" w:space="0" w:color="auto"/>
            <w:bottom w:val="none" w:sz="0" w:space="0" w:color="auto"/>
            <w:right w:val="none" w:sz="0" w:space="0" w:color="auto"/>
          </w:divBdr>
        </w:div>
        <w:div w:id="1096631399">
          <w:marLeft w:val="0"/>
          <w:marRight w:val="0"/>
          <w:marTop w:val="0"/>
          <w:marBottom w:val="0"/>
          <w:divBdr>
            <w:top w:val="none" w:sz="0" w:space="0" w:color="auto"/>
            <w:left w:val="none" w:sz="0" w:space="0" w:color="auto"/>
            <w:bottom w:val="none" w:sz="0" w:space="0" w:color="auto"/>
            <w:right w:val="none" w:sz="0" w:space="0" w:color="auto"/>
          </w:divBdr>
        </w:div>
        <w:div w:id="1101342555">
          <w:marLeft w:val="0"/>
          <w:marRight w:val="0"/>
          <w:marTop w:val="0"/>
          <w:marBottom w:val="0"/>
          <w:divBdr>
            <w:top w:val="none" w:sz="0" w:space="0" w:color="auto"/>
            <w:left w:val="none" w:sz="0" w:space="0" w:color="auto"/>
            <w:bottom w:val="none" w:sz="0" w:space="0" w:color="auto"/>
            <w:right w:val="none" w:sz="0" w:space="0" w:color="auto"/>
          </w:divBdr>
        </w:div>
        <w:div w:id="1909995352">
          <w:marLeft w:val="0"/>
          <w:marRight w:val="0"/>
          <w:marTop w:val="0"/>
          <w:marBottom w:val="0"/>
          <w:divBdr>
            <w:top w:val="none" w:sz="0" w:space="0" w:color="auto"/>
            <w:left w:val="none" w:sz="0" w:space="0" w:color="auto"/>
            <w:bottom w:val="none" w:sz="0" w:space="0" w:color="auto"/>
            <w:right w:val="none" w:sz="0" w:space="0" w:color="auto"/>
          </w:divBdr>
        </w:div>
        <w:div w:id="1233078637">
          <w:marLeft w:val="0"/>
          <w:marRight w:val="0"/>
          <w:marTop w:val="0"/>
          <w:marBottom w:val="0"/>
          <w:divBdr>
            <w:top w:val="none" w:sz="0" w:space="0" w:color="auto"/>
            <w:left w:val="none" w:sz="0" w:space="0" w:color="auto"/>
            <w:bottom w:val="none" w:sz="0" w:space="0" w:color="auto"/>
            <w:right w:val="none" w:sz="0" w:space="0" w:color="auto"/>
          </w:divBdr>
        </w:div>
        <w:div w:id="136263716">
          <w:marLeft w:val="0"/>
          <w:marRight w:val="0"/>
          <w:marTop w:val="0"/>
          <w:marBottom w:val="0"/>
          <w:divBdr>
            <w:top w:val="none" w:sz="0" w:space="0" w:color="auto"/>
            <w:left w:val="none" w:sz="0" w:space="0" w:color="auto"/>
            <w:bottom w:val="none" w:sz="0" w:space="0" w:color="auto"/>
            <w:right w:val="none" w:sz="0" w:space="0" w:color="auto"/>
          </w:divBdr>
        </w:div>
      </w:divsChild>
    </w:div>
    <w:div w:id="1566449838">
      <w:bodyDiv w:val="1"/>
      <w:marLeft w:val="0"/>
      <w:marRight w:val="0"/>
      <w:marTop w:val="0"/>
      <w:marBottom w:val="0"/>
      <w:divBdr>
        <w:top w:val="none" w:sz="0" w:space="0" w:color="auto"/>
        <w:left w:val="none" w:sz="0" w:space="0" w:color="auto"/>
        <w:bottom w:val="none" w:sz="0" w:space="0" w:color="auto"/>
        <w:right w:val="none" w:sz="0" w:space="0" w:color="auto"/>
      </w:divBdr>
    </w:div>
    <w:div w:id="1838230408">
      <w:bodyDiv w:val="1"/>
      <w:marLeft w:val="0"/>
      <w:marRight w:val="0"/>
      <w:marTop w:val="0"/>
      <w:marBottom w:val="0"/>
      <w:divBdr>
        <w:top w:val="none" w:sz="0" w:space="0" w:color="auto"/>
        <w:left w:val="none" w:sz="0" w:space="0" w:color="auto"/>
        <w:bottom w:val="none" w:sz="0" w:space="0" w:color="auto"/>
        <w:right w:val="none" w:sz="0" w:space="0" w:color="auto"/>
      </w:divBdr>
    </w:div>
    <w:div w:id="1982616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apparchitecture.techtarget.com/definition/application-program-interface-API" TargetMode="External"/><Relationship Id="rId13" Type="http://schemas.openxmlformats.org/officeDocument/2006/relationships/header" Target="header1.xml"/><Relationship Id="rId18" Type="http://schemas.openxmlformats.org/officeDocument/2006/relationships/hyperlink" Target="https://www.google.com/chrome/?brand=CHBF&amp;ds_kid=43700012290718061&amp;gclid=CN6h39iEk-gCFVIAiAkdr9ULtA&amp;gclsrc=ds"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tomcat.apache.org/whichversion.html" TargetMode="External"/><Relationship Id="rId2" Type="http://schemas.openxmlformats.org/officeDocument/2006/relationships/numbering" Target="numbering.xml"/><Relationship Id="rId16" Type="http://schemas.openxmlformats.org/officeDocument/2006/relationships/hyperlink" Target="https://tomcat.apache.org/whichversion.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library.municode.com/ca/pasadena/codes/code_of_ordinances" TargetMode="External"/><Relationship Id="rId10" Type="http://schemas.openxmlformats.org/officeDocument/2006/relationships/comments" Target="comments.xml"/><Relationship Id="rId19" Type="http://schemas.openxmlformats.org/officeDocument/2006/relationships/hyperlink" Target="https://www.google.com/chrome/?brand=CHBF&amp;ds_kid=43700012290718061&amp;gclid=CN6h39iEk-gCFVIAiAkdr9ULtA&amp;gclsrc=ds" TargetMode="External"/><Relationship Id="rId4" Type="http://schemas.openxmlformats.org/officeDocument/2006/relationships/settings" Target="settings.xml"/><Relationship Id="rId9" Type="http://schemas.openxmlformats.org/officeDocument/2006/relationships/hyperlink" Target="http://www.math.uaa.alaska.edu/~afkjm/cs401/IEEE830.pdf" TargetMode="Externa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C2B3A-736A-4936-89A5-71926419A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40</Pages>
  <Words>8047</Words>
  <Characters>45873</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Gilliland, Christy</dc:creator>
  <cp:lastModifiedBy>Assadullah, Mir M.</cp:lastModifiedBy>
  <cp:revision>2</cp:revision>
  <dcterms:created xsi:type="dcterms:W3CDTF">2020-03-21T16:20:00Z</dcterms:created>
  <dcterms:modified xsi:type="dcterms:W3CDTF">2020-03-21T16:20:00Z</dcterms:modified>
</cp:coreProperties>
</file>